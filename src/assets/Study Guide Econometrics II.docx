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96970" w14:textId="3FEC07EA" w:rsidR="00F479F3" w:rsidRPr="00F96097" w:rsidRDefault="00F479F3" w:rsidP="00F96097">
      <w:pPr>
        <w:spacing w:after="0" w:line="259" w:lineRule="auto"/>
        <w:ind w:left="0" w:firstLine="0"/>
        <w:jc w:val="right"/>
      </w:pPr>
    </w:p>
    <w:p w14:paraId="66A78450" w14:textId="38332EBE" w:rsidR="00CF1714" w:rsidRDefault="00F479F3" w:rsidP="00F479F3">
      <w:pPr>
        <w:spacing w:after="0" w:line="259" w:lineRule="auto"/>
        <w:ind w:left="0" w:right="237" w:firstLine="0"/>
        <w:jc w:val="center"/>
      </w:pPr>
      <w:r w:rsidRPr="00F479F3">
        <w:rPr>
          <w:rFonts w:eastAsia="Times New Roman"/>
          <w:b/>
          <w:noProof/>
          <w:color w:val="auto"/>
          <w:sz w:val="22"/>
          <w:lang w:val="en-US" w:eastAsia="en-US"/>
        </w:rPr>
        <w:drawing>
          <wp:inline distT="0" distB="0" distL="0" distR="0" wp14:anchorId="001ECBD9" wp14:editId="387F02B3">
            <wp:extent cx="1981200" cy="2019300"/>
            <wp:effectExtent l="0" t="0" r="0" b="0"/>
            <wp:docPr id="1" name="Picture 1" descr="color_logo_portr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_logo_portra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1200" cy="2019300"/>
                    </a:xfrm>
                    <a:prstGeom prst="rect">
                      <a:avLst/>
                    </a:prstGeom>
                    <a:noFill/>
                    <a:ln>
                      <a:noFill/>
                    </a:ln>
                  </pic:spPr>
                </pic:pic>
              </a:graphicData>
            </a:graphic>
          </wp:inline>
        </w:drawing>
      </w:r>
    </w:p>
    <w:p w14:paraId="1E95112F" w14:textId="77777777" w:rsidR="00F96097" w:rsidRDefault="00F96097" w:rsidP="00F479F3">
      <w:pPr>
        <w:spacing w:after="0" w:line="259" w:lineRule="auto"/>
        <w:ind w:left="0" w:right="237" w:firstLine="0"/>
        <w:jc w:val="center"/>
      </w:pPr>
    </w:p>
    <w:p w14:paraId="07DCF69F" w14:textId="77777777" w:rsidR="00F96097" w:rsidRPr="00776B78" w:rsidRDefault="00F96097" w:rsidP="00F96097">
      <w:pPr>
        <w:tabs>
          <w:tab w:val="right" w:pos="9025"/>
        </w:tabs>
        <w:spacing w:after="0" w:line="240" w:lineRule="auto"/>
        <w:jc w:val="center"/>
        <w:rPr>
          <w:rFonts w:ascii="Arial Black" w:hAnsi="Arial Black"/>
          <w:b/>
          <w:bCs/>
          <w:sz w:val="36"/>
          <w:szCs w:val="36"/>
          <w:lang w:val="en-GB"/>
        </w:rPr>
      </w:pPr>
      <w:r w:rsidRPr="00776B78">
        <w:rPr>
          <w:rFonts w:ascii="Arial Black" w:hAnsi="Arial Black"/>
          <w:b/>
          <w:bCs/>
          <w:sz w:val="36"/>
          <w:szCs w:val="36"/>
          <w:lang w:val="en-GB"/>
        </w:rPr>
        <w:t>FACULTY OF ECONOMICS AND FINANCE</w:t>
      </w:r>
    </w:p>
    <w:p w14:paraId="42EDF1C0" w14:textId="77777777" w:rsidR="00F96097" w:rsidRPr="00776B78" w:rsidRDefault="00F96097" w:rsidP="00F96097">
      <w:pPr>
        <w:tabs>
          <w:tab w:val="right" w:pos="9025"/>
        </w:tabs>
        <w:spacing w:after="0" w:line="240" w:lineRule="auto"/>
        <w:jc w:val="center"/>
        <w:rPr>
          <w:rFonts w:ascii="Arial Black" w:hAnsi="Arial Black"/>
          <w:b/>
          <w:bCs/>
          <w:sz w:val="36"/>
          <w:szCs w:val="36"/>
          <w:lang w:val="en-GB"/>
        </w:rPr>
      </w:pPr>
      <w:r w:rsidRPr="00776B78">
        <w:rPr>
          <w:rFonts w:ascii="Arial Black" w:hAnsi="Arial Black"/>
          <w:b/>
          <w:bCs/>
          <w:sz w:val="36"/>
          <w:szCs w:val="36"/>
          <w:lang w:val="en-GB"/>
        </w:rPr>
        <w:t>DEPARTMENT OF ECONOMICS</w:t>
      </w:r>
    </w:p>
    <w:p w14:paraId="4788BDC0" w14:textId="77777777" w:rsidR="00F96097" w:rsidRDefault="00F96097" w:rsidP="00F479F3">
      <w:pPr>
        <w:spacing w:after="0" w:line="259" w:lineRule="auto"/>
        <w:ind w:left="0" w:right="237" w:firstLine="0"/>
        <w:jc w:val="center"/>
      </w:pPr>
    </w:p>
    <w:p w14:paraId="438BEF04" w14:textId="3DF65EB3" w:rsidR="00CF1714" w:rsidRDefault="00CF1714" w:rsidP="003F0108">
      <w:pPr>
        <w:spacing w:after="13" w:line="259" w:lineRule="auto"/>
        <w:ind w:right="-578"/>
        <w:jc w:val="left"/>
      </w:pPr>
    </w:p>
    <w:p w14:paraId="6A5D5341" w14:textId="5708169D" w:rsidR="00CF1714" w:rsidRDefault="00F479F3" w:rsidP="00F479F3">
      <w:pPr>
        <w:spacing w:after="177" w:line="259" w:lineRule="auto"/>
        <w:ind w:left="588" w:right="0" w:firstLine="0"/>
        <w:jc w:val="center"/>
      </w:pPr>
      <w:r w:rsidRPr="00F479F3">
        <w:rPr>
          <w:rFonts w:eastAsia="Times New Roman"/>
          <w:b/>
          <w:noProof/>
          <w:color w:val="auto"/>
          <w:sz w:val="22"/>
          <w:lang w:val="en-US" w:eastAsia="en-US"/>
        </w:rPr>
        <mc:AlternateContent>
          <mc:Choice Requires="wps">
            <w:drawing>
              <wp:anchor distT="0" distB="0" distL="114300" distR="114300" simplePos="0" relativeHeight="251659264" behindDoc="0" locked="0" layoutInCell="1" allowOverlap="1" wp14:anchorId="6C585AC0" wp14:editId="0242389D">
                <wp:simplePos x="0" y="0"/>
                <wp:positionH relativeFrom="margin">
                  <wp:posOffset>2183130</wp:posOffset>
                </wp:positionH>
                <wp:positionV relativeFrom="paragraph">
                  <wp:posOffset>19050</wp:posOffset>
                </wp:positionV>
                <wp:extent cx="1990725" cy="600075"/>
                <wp:effectExtent l="19050" t="19050" r="47625" b="476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600075"/>
                        </a:xfrm>
                        <a:prstGeom prst="rect">
                          <a:avLst/>
                        </a:prstGeom>
                        <a:solidFill>
                          <a:srgbClr val="C0C0C0"/>
                        </a:solidFill>
                        <a:ln w="57150">
                          <a:solidFill>
                            <a:srgbClr val="000000"/>
                          </a:solidFill>
                          <a:miter lim="800000"/>
                          <a:headEnd/>
                          <a:tailEnd/>
                        </a:ln>
                      </wps:spPr>
                      <wps:txbx>
                        <w:txbxContent>
                          <w:p w14:paraId="5B69C306" w14:textId="77777777" w:rsidR="00F479F3" w:rsidRPr="00EE6AF6" w:rsidRDefault="00F479F3" w:rsidP="00F479F3">
                            <w:pPr>
                              <w:jc w:val="center"/>
                              <w:rPr>
                                <w:b/>
                                <w:sz w:val="32"/>
                                <w:szCs w:val="32"/>
                              </w:rPr>
                            </w:pPr>
                            <w:bookmarkStart w:id="0" w:name="_Toc195003058"/>
                            <w:r>
                              <w:rPr>
                                <w:b/>
                                <w:sz w:val="32"/>
                                <w:szCs w:val="32"/>
                              </w:rPr>
                              <w:t>STUDY</w:t>
                            </w:r>
                            <w:r w:rsidRPr="00EE6AF6">
                              <w:rPr>
                                <w:b/>
                                <w:sz w:val="32"/>
                                <w:szCs w:val="32"/>
                              </w:rPr>
                              <w:t xml:space="preserve"> GUIDE</w:t>
                            </w:r>
                            <w:bookmarkEnd w:id="0"/>
                          </w:p>
                          <w:p w14:paraId="036B9885" w14:textId="77777777" w:rsidR="00F479F3" w:rsidRPr="00F638E7" w:rsidRDefault="00F479F3" w:rsidP="00F479F3">
                            <w:pPr>
                              <w:jc w:val="center"/>
                              <w:rPr>
                                <w:sz w:val="36"/>
                                <w:szCs w:val="36"/>
                              </w:rPr>
                            </w:pPr>
                          </w:p>
                          <w:p w14:paraId="51C6E9E7" w14:textId="77777777" w:rsidR="00F479F3" w:rsidRDefault="00F479F3" w:rsidP="00F479F3">
                            <w:pPr>
                              <w:jc w:val="center"/>
                              <w:rPr>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585AC0" id="_x0000_t202" coordsize="21600,21600" o:spt="202" path="m,l,21600r21600,l21600,xe">
                <v:stroke joinstyle="miter"/>
                <v:path gradientshapeok="t" o:connecttype="rect"/>
              </v:shapetype>
              <v:shape id="Text Box 2" o:spid="_x0000_s1026" type="#_x0000_t202" style="position:absolute;left:0;text-align:left;margin-left:171.9pt;margin-top:1.5pt;width:156.75pt;height:4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" fillcolor="silver" strokeweight="4.5pt">
                <v:textbox>
                  <w:txbxContent>
                    <w:p w14:paraId="5B69C306" w14:textId="77777777" w:rsidR="00F479F3" w:rsidRPr="00EE6AF6" w:rsidRDefault="00F479F3" w:rsidP="00F479F3">
                      <w:pPr>
                        <w:jc w:val="center"/>
                        <w:rPr>
                          <w:b/>
                          <w:sz w:val="32"/>
                          <w:szCs w:val="32"/>
                        </w:rPr>
                      </w:pPr>
                      <w:bookmarkStart w:id="1" w:name="_Toc195003058"/>
                      <w:r>
                        <w:rPr>
                          <w:b/>
                          <w:sz w:val="32"/>
                          <w:szCs w:val="32"/>
                        </w:rPr>
                        <w:t>STUDY</w:t>
                      </w:r>
                      <w:r w:rsidRPr="00EE6AF6">
                        <w:rPr>
                          <w:b/>
                          <w:sz w:val="32"/>
                          <w:szCs w:val="32"/>
                        </w:rPr>
                        <w:t xml:space="preserve"> GUIDE</w:t>
                      </w:r>
                      <w:bookmarkEnd w:id="1"/>
                    </w:p>
                    <w:p w14:paraId="036B9885" w14:textId="77777777" w:rsidR="00F479F3" w:rsidRPr="00F638E7" w:rsidRDefault="00F479F3" w:rsidP="00F479F3">
                      <w:pPr>
                        <w:jc w:val="center"/>
                        <w:rPr>
                          <w:sz w:val="36"/>
                          <w:szCs w:val="36"/>
                        </w:rPr>
                      </w:pPr>
                    </w:p>
                    <w:p w14:paraId="51C6E9E7" w14:textId="77777777" w:rsidR="00F479F3" w:rsidRDefault="00F479F3" w:rsidP="00F479F3">
                      <w:pPr>
                        <w:jc w:val="center"/>
                        <w:rPr>
                          <w:sz w:val="28"/>
                        </w:rPr>
                      </w:pPr>
                    </w:p>
                  </w:txbxContent>
                </v:textbox>
                <w10:wrap anchorx="margin"/>
              </v:shape>
            </w:pict>
          </mc:Fallback>
        </mc:AlternateContent>
      </w:r>
    </w:p>
    <w:p w14:paraId="2480ABD9" w14:textId="3CB60FC3" w:rsidR="00CF1714" w:rsidRDefault="00CF1714" w:rsidP="00C63405">
      <w:pPr>
        <w:spacing w:after="180" w:line="259" w:lineRule="auto"/>
        <w:ind w:right="0"/>
        <w:jc w:val="left"/>
      </w:pPr>
    </w:p>
    <w:p w14:paraId="774D6624" w14:textId="57282B0E" w:rsidR="00CF1714" w:rsidRDefault="00CF1714" w:rsidP="003F0108">
      <w:pPr>
        <w:spacing w:after="78" w:line="259" w:lineRule="auto"/>
        <w:ind w:left="0" w:right="0" w:firstLine="0"/>
        <w:jc w:val="center"/>
      </w:pPr>
    </w:p>
    <w:tbl>
      <w:tblPr>
        <w:tblpPr w:leftFromText="180" w:rightFromText="180" w:vertAnchor="text" w:horzAnchor="margin" w:tblpXSpec="center" w:tblpY="164"/>
        <w:tblW w:w="1056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10569"/>
      </w:tblGrid>
      <w:tr w:rsidR="00F479F3" w:rsidRPr="00F479F3" w14:paraId="71E2DEEA" w14:textId="77777777" w:rsidTr="00F90516">
        <w:trPr>
          <w:cantSplit/>
          <w:trHeight w:val="1215"/>
        </w:trPr>
        <w:tc>
          <w:tcPr>
            <w:tcW w:w="10569" w:type="dxa"/>
            <w:shd w:val="clear" w:color="auto" w:fill="BFBFBF"/>
            <w:vAlign w:val="center"/>
          </w:tcPr>
          <w:p w14:paraId="5F021703" w14:textId="77777777" w:rsidR="00D57641" w:rsidRPr="00F479F3" w:rsidRDefault="00D57641" w:rsidP="00D57641">
            <w:pPr>
              <w:spacing w:before="120" w:after="120" w:line="360" w:lineRule="auto"/>
              <w:ind w:left="0" w:right="0" w:firstLine="0"/>
              <w:jc w:val="center"/>
              <w:rPr>
                <w:rFonts w:eastAsia="Times New Roman"/>
                <w:b/>
                <w:bCs/>
                <w:iCs/>
                <w:color w:val="auto"/>
                <w:sz w:val="22"/>
                <w:lang w:val="en-US" w:eastAsia="en-US" w:bidi="en-US"/>
              </w:rPr>
            </w:pPr>
            <w:r w:rsidRPr="00F479F3">
              <w:rPr>
                <w:rFonts w:eastAsia="Times New Roman"/>
                <w:b/>
                <w:bCs/>
                <w:iCs/>
                <w:color w:val="auto"/>
                <w:sz w:val="22"/>
                <w:lang w:val="en-US" w:eastAsia="en-US" w:bidi="en-US"/>
              </w:rPr>
              <w:t>NAME OF</w:t>
            </w:r>
            <w:r>
              <w:rPr>
                <w:rFonts w:eastAsia="Times New Roman"/>
                <w:b/>
                <w:bCs/>
                <w:iCs/>
                <w:color w:val="auto"/>
                <w:sz w:val="22"/>
                <w:lang w:val="en-US" w:eastAsia="en-US" w:bidi="en-US"/>
              </w:rPr>
              <w:t xml:space="preserve"> THE</w:t>
            </w:r>
            <w:r w:rsidRPr="00F479F3">
              <w:rPr>
                <w:rFonts w:eastAsia="Times New Roman"/>
                <w:b/>
                <w:bCs/>
                <w:iCs/>
                <w:color w:val="auto"/>
                <w:sz w:val="22"/>
                <w:lang w:val="en-US" w:eastAsia="en-US" w:bidi="en-US"/>
              </w:rPr>
              <w:t xml:space="preserve"> PROGRAMME</w:t>
            </w:r>
          </w:p>
          <w:p w14:paraId="6E39B1BE" w14:textId="77777777" w:rsidR="00D57641" w:rsidRPr="00DA4AC0" w:rsidRDefault="00D57641" w:rsidP="00D57641">
            <w:pPr>
              <w:autoSpaceDE w:val="0"/>
              <w:autoSpaceDN w:val="0"/>
              <w:adjustRightInd w:val="0"/>
              <w:spacing w:after="0" w:line="240" w:lineRule="auto"/>
              <w:ind w:left="0" w:right="0" w:firstLine="0"/>
              <w:jc w:val="center"/>
              <w:rPr>
                <w:rFonts w:ascii="Arial-BoldMT" w:eastAsiaTheme="minorEastAsia" w:hAnsi="Arial-BoldMT" w:cs="Arial-BoldMT"/>
                <w:b/>
                <w:bCs/>
                <w:color w:val="auto"/>
                <w:sz w:val="28"/>
                <w:szCs w:val="28"/>
                <w:lang w:val="en-US"/>
              </w:rPr>
            </w:pPr>
            <w:r w:rsidRPr="00DA4AC0">
              <w:rPr>
                <w:rFonts w:ascii="Arial-BoldMT" w:eastAsiaTheme="minorEastAsia" w:hAnsi="Arial-BoldMT" w:cs="Arial-BoldMT"/>
                <w:b/>
                <w:bCs/>
                <w:color w:val="auto"/>
                <w:sz w:val="28"/>
                <w:szCs w:val="28"/>
                <w:lang w:val="en-US"/>
              </w:rPr>
              <w:t>DIPLOMA IN ECONOMICS</w:t>
            </w:r>
          </w:p>
          <w:p w14:paraId="3664B631" w14:textId="77777777" w:rsidR="00D57641" w:rsidRPr="00DA4AC0" w:rsidRDefault="00D57641" w:rsidP="00D57641">
            <w:pPr>
              <w:autoSpaceDE w:val="0"/>
              <w:autoSpaceDN w:val="0"/>
              <w:adjustRightInd w:val="0"/>
              <w:spacing w:after="0" w:line="240" w:lineRule="auto"/>
              <w:ind w:left="0" w:right="0" w:firstLine="0"/>
              <w:jc w:val="center"/>
              <w:rPr>
                <w:rFonts w:ascii="ArialMT" w:eastAsiaTheme="minorEastAsia" w:hAnsi="ArialMT" w:cs="ArialMT"/>
                <w:b/>
                <w:bCs/>
                <w:color w:val="auto"/>
                <w:sz w:val="28"/>
                <w:szCs w:val="28"/>
                <w:lang w:val="en-US"/>
              </w:rPr>
            </w:pPr>
            <w:r w:rsidRPr="00DA4AC0">
              <w:rPr>
                <w:rFonts w:ascii="ArialMT" w:eastAsiaTheme="minorEastAsia" w:hAnsi="ArialMT" w:cs="ArialMT"/>
                <w:b/>
                <w:bCs/>
                <w:color w:val="auto"/>
                <w:sz w:val="28"/>
                <w:szCs w:val="28"/>
                <w:lang w:val="en-US"/>
              </w:rPr>
              <w:t>Dip (Economics) - NQF Level 6 (360 credits)</w:t>
            </w:r>
          </w:p>
          <w:p w14:paraId="50AE4C7E" w14:textId="77777777" w:rsidR="00D57641" w:rsidRPr="00DA4AC0" w:rsidRDefault="00D57641" w:rsidP="00D57641">
            <w:pPr>
              <w:autoSpaceDE w:val="0"/>
              <w:autoSpaceDN w:val="0"/>
              <w:adjustRightInd w:val="0"/>
              <w:spacing w:after="0" w:line="240" w:lineRule="auto"/>
              <w:ind w:left="0" w:right="0" w:firstLine="0"/>
              <w:jc w:val="center"/>
              <w:rPr>
                <w:rFonts w:ascii="Arial-BoldMT" w:eastAsiaTheme="minorEastAsia" w:hAnsi="Arial-BoldMT" w:cs="Arial-BoldMT"/>
                <w:b/>
                <w:bCs/>
                <w:color w:val="auto"/>
                <w:sz w:val="28"/>
                <w:szCs w:val="28"/>
                <w:lang w:val="en-US"/>
              </w:rPr>
            </w:pPr>
            <w:r w:rsidRPr="00DA4AC0">
              <w:rPr>
                <w:rFonts w:ascii="Arial-BoldMT" w:eastAsiaTheme="minorEastAsia" w:hAnsi="Arial-BoldMT" w:cs="Arial-BoldMT"/>
                <w:b/>
                <w:bCs/>
                <w:color w:val="auto"/>
                <w:sz w:val="28"/>
                <w:szCs w:val="28"/>
                <w:lang w:val="en-US"/>
              </w:rPr>
              <w:t>Qualification code: DPES20</w:t>
            </w:r>
          </w:p>
          <w:p w14:paraId="3F27B8A1" w14:textId="49B95DAE" w:rsidR="00F479F3" w:rsidRPr="00D57641" w:rsidRDefault="00D57641" w:rsidP="00D57641">
            <w:pPr>
              <w:spacing w:before="120" w:after="120" w:line="360" w:lineRule="auto"/>
              <w:ind w:left="0" w:right="0" w:firstLine="0"/>
              <w:jc w:val="center"/>
              <w:rPr>
                <w:rFonts w:eastAsia="Times New Roman"/>
                <w:b/>
                <w:bCs/>
                <w:iCs/>
                <w:color w:val="auto"/>
                <w:sz w:val="22"/>
                <w:lang w:eastAsia="en-US" w:bidi="en-US"/>
              </w:rPr>
            </w:pPr>
            <w:r w:rsidRPr="00DA4AC0">
              <w:rPr>
                <w:rFonts w:ascii="Arial-ItalicMT" w:eastAsiaTheme="minorEastAsia" w:hAnsi="Arial-ItalicMT" w:cs="Arial-ItalicMT"/>
                <w:b/>
                <w:bCs/>
                <w:i/>
                <w:iCs/>
                <w:color w:val="auto"/>
                <w:sz w:val="28"/>
                <w:szCs w:val="28"/>
                <w:lang w:val="en-US"/>
              </w:rPr>
              <w:t>SAQA ID: 104767, CHE NUMBER: H/H16/E087CAN</w:t>
            </w:r>
          </w:p>
        </w:tc>
      </w:tr>
      <w:tr w:rsidR="00F479F3" w:rsidRPr="00F479F3" w14:paraId="3943590C" w14:textId="77777777" w:rsidTr="00F90516">
        <w:trPr>
          <w:cantSplit/>
          <w:trHeight w:val="192"/>
        </w:trPr>
        <w:tc>
          <w:tcPr>
            <w:tcW w:w="10569" w:type="dxa"/>
            <w:shd w:val="clear" w:color="auto" w:fill="BFBFBF"/>
            <w:vAlign w:val="center"/>
          </w:tcPr>
          <w:p w14:paraId="278E9C76" w14:textId="77777777" w:rsidR="00F479F3" w:rsidRPr="00F479F3" w:rsidRDefault="00F479F3" w:rsidP="00F479F3">
            <w:pPr>
              <w:spacing w:before="120" w:after="120" w:line="360" w:lineRule="auto"/>
              <w:ind w:left="0" w:right="0" w:firstLine="0"/>
              <w:jc w:val="center"/>
              <w:rPr>
                <w:rFonts w:eastAsia="Times New Roman"/>
                <w:b/>
                <w:bCs/>
                <w:color w:val="auto"/>
                <w:sz w:val="22"/>
                <w:lang w:eastAsia="en-US" w:bidi="en-US"/>
              </w:rPr>
            </w:pPr>
            <w:r w:rsidRPr="00F479F3">
              <w:rPr>
                <w:rFonts w:eastAsia="Times New Roman"/>
                <w:b/>
                <w:bCs/>
                <w:color w:val="auto"/>
                <w:sz w:val="22"/>
                <w:lang w:eastAsia="en-US" w:bidi="en-US"/>
              </w:rPr>
              <w:t>NAME AND CODE OF MODULE:</w:t>
            </w:r>
          </w:p>
          <w:p w14:paraId="73BD5F40" w14:textId="5203B46B" w:rsidR="00F479F3" w:rsidRDefault="00553614" w:rsidP="00F479F3">
            <w:pPr>
              <w:spacing w:before="120" w:after="120" w:line="360" w:lineRule="auto"/>
              <w:ind w:left="0" w:right="0" w:firstLine="0"/>
              <w:jc w:val="center"/>
              <w:rPr>
                <w:rFonts w:eastAsia="Times New Roman"/>
                <w:b/>
                <w:bCs/>
                <w:color w:val="auto"/>
                <w:sz w:val="22"/>
                <w:lang w:eastAsia="en-US" w:bidi="en-US"/>
              </w:rPr>
            </w:pPr>
            <w:r>
              <w:rPr>
                <w:rFonts w:eastAsia="Times New Roman"/>
                <w:b/>
                <w:bCs/>
                <w:color w:val="auto"/>
                <w:sz w:val="22"/>
                <w:lang w:eastAsia="en-US" w:bidi="en-US"/>
              </w:rPr>
              <w:t xml:space="preserve">ECONOMETRICS </w:t>
            </w:r>
            <w:r w:rsidR="004104EE">
              <w:rPr>
                <w:rFonts w:eastAsia="Times New Roman"/>
                <w:b/>
                <w:bCs/>
                <w:color w:val="auto"/>
                <w:sz w:val="22"/>
                <w:lang w:eastAsia="en-US" w:bidi="en-US"/>
              </w:rPr>
              <w:t>II</w:t>
            </w:r>
          </w:p>
          <w:p w14:paraId="2515329C" w14:textId="772661C9" w:rsidR="00D81358" w:rsidRPr="00F479F3" w:rsidRDefault="00553614" w:rsidP="00F479F3">
            <w:pPr>
              <w:spacing w:before="120" w:after="120" w:line="360" w:lineRule="auto"/>
              <w:ind w:left="0" w:right="0" w:firstLine="0"/>
              <w:jc w:val="center"/>
              <w:rPr>
                <w:rFonts w:eastAsia="Times New Roman"/>
                <w:b/>
                <w:bCs/>
                <w:color w:val="auto"/>
                <w:sz w:val="22"/>
                <w:lang w:eastAsia="en-US" w:bidi="en-US"/>
              </w:rPr>
            </w:pPr>
            <w:r>
              <w:rPr>
                <w:rFonts w:eastAsia="Times New Roman"/>
                <w:b/>
                <w:bCs/>
                <w:color w:val="auto"/>
                <w:sz w:val="22"/>
                <w:lang w:eastAsia="en-US" w:bidi="en-US"/>
              </w:rPr>
              <w:t>E</w:t>
            </w:r>
            <w:r w:rsidR="00970885">
              <w:rPr>
                <w:rFonts w:eastAsia="Times New Roman"/>
                <w:b/>
                <w:bCs/>
                <w:color w:val="auto"/>
                <w:sz w:val="22"/>
                <w:lang w:eastAsia="en-US" w:bidi="en-US"/>
              </w:rPr>
              <w:t>CT316D</w:t>
            </w:r>
          </w:p>
        </w:tc>
      </w:tr>
      <w:tr w:rsidR="00F479F3" w:rsidRPr="00F479F3" w14:paraId="1E619B23" w14:textId="77777777" w:rsidTr="00F90516">
        <w:trPr>
          <w:cantSplit/>
          <w:trHeight w:val="1006"/>
        </w:trPr>
        <w:tc>
          <w:tcPr>
            <w:tcW w:w="10569" w:type="dxa"/>
            <w:shd w:val="clear" w:color="auto" w:fill="BFBFBF"/>
            <w:vAlign w:val="center"/>
          </w:tcPr>
          <w:p w14:paraId="319AE576" w14:textId="7723162A" w:rsidR="00F479F3" w:rsidRPr="00F479F3" w:rsidRDefault="00F479F3" w:rsidP="00F96097">
            <w:pPr>
              <w:spacing w:before="120" w:after="120" w:line="360" w:lineRule="auto"/>
              <w:ind w:left="0" w:right="0" w:firstLine="0"/>
              <w:jc w:val="center"/>
              <w:rPr>
                <w:rFonts w:eastAsia="Times New Roman"/>
                <w:b/>
                <w:bCs/>
                <w:color w:val="auto"/>
                <w:sz w:val="22"/>
                <w:lang w:val="en-US" w:eastAsia="en-US" w:bidi="en-US"/>
              </w:rPr>
            </w:pPr>
            <w:r w:rsidRPr="00F479F3">
              <w:rPr>
                <w:rFonts w:eastAsia="Times New Roman"/>
                <w:b/>
                <w:bCs/>
                <w:color w:val="auto"/>
                <w:sz w:val="22"/>
                <w:lang w:val="en-US" w:eastAsia="en-US" w:bidi="en-US"/>
              </w:rPr>
              <w:t xml:space="preserve">MODE OF DELIVERY: </w:t>
            </w:r>
            <w:r w:rsidR="00970885">
              <w:rPr>
                <w:rFonts w:eastAsia="Times New Roman"/>
                <w:b/>
                <w:bCs/>
                <w:color w:val="auto"/>
                <w:sz w:val="22"/>
                <w:lang w:val="en-US" w:eastAsia="en-US" w:bidi="en-US"/>
              </w:rPr>
              <w:t>CONTACT</w:t>
            </w:r>
          </w:p>
        </w:tc>
      </w:tr>
    </w:tbl>
    <w:p w14:paraId="3B08A1E3" w14:textId="77777777" w:rsidR="00F479F3" w:rsidRDefault="00F479F3" w:rsidP="003F0108">
      <w:pPr>
        <w:spacing w:after="78" w:line="259" w:lineRule="auto"/>
        <w:ind w:left="0" w:right="0" w:firstLine="0"/>
        <w:jc w:val="center"/>
      </w:pPr>
    </w:p>
    <w:p w14:paraId="6F5469C3" w14:textId="77777777" w:rsidR="00CF1714" w:rsidRDefault="00D05612">
      <w:pPr>
        <w:spacing w:after="161" w:line="259" w:lineRule="auto"/>
        <w:ind w:left="730" w:right="0" w:firstLine="0"/>
        <w:jc w:val="left"/>
      </w:pPr>
      <w:r>
        <w:rPr>
          <w:b/>
          <w:sz w:val="44"/>
        </w:rPr>
        <w:t xml:space="preserve"> </w:t>
      </w:r>
    </w:p>
    <w:p w14:paraId="0C8CA629" w14:textId="5B8660F3" w:rsidR="00D81358" w:rsidRPr="00D81358" w:rsidRDefault="00D81358" w:rsidP="00D81358">
      <w:pPr>
        <w:spacing w:before="120" w:after="120" w:line="360" w:lineRule="auto"/>
        <w:ind w:left="0" w:right="0" w:firstLine="0"/>
        <w:jc w:val="center"/>
        <w:rPr>
          <w:rFonts w:eastAsia="Times New Roman"/>
          <w:b/>
          <w:color w:val="auto"/>
          <w:sz w:val="22"/>
          <w:lang w:val="en-US" w:eastAsia="en-US" w:bidi="en-US"/>
        </w:rPr>
      </w:pPr>
      <w:r w:rsidRPr="00D81358">
        <w:rPr>
          <w:rFonts w:eastAsia="Times New Roman"/>
          <w:b/>
          <w:color w:val="auto"/>
          <w:sz w:val="22"/>
          <w:lang w:val="en-US" w:eastAsia="en-US" w:bidi="en-US"/>
        </w:rPr>
        <w:t xml:space="preserve">Compiled by </w:t>
      </w:r>
      <w:r w:rsidR="001C6CA1">
        <w:rPr>
          <w:rFonts w:eastAsia="Times New Roman"/>
          <w:b/>
          <w:color w:val="auto"/>
          <w:sz w:val="22"/>
          <w:lang w:val="en-US" w:eastAsia="en-US" w:bidi="en-US"/>
        </w:rPr>
        <w:t>Mr. BK MDLALOSE</w:t>
      </w:r>
    </w:p>
    <w:p w14:paraId="0ACF3BE1" w14:textId="27C2A000" w:rsidR="00D81358" w:rsidRPr="00D81358" w:rsidRDefault="00D81358" w:rsidP="00D81358">
      <w:pPr>
        <w:spacing w:before="120" w:after="120" w:line="360" w:lineRule="auto"/>
        <w:ind w:left="0" w:right="0" w:firstLine="0"/>
        <w:jc w:val="center"/>
        <w:rPr>
          <w:rFonts w:eastAsia="Times New Roman"/>
          <w:b/>
          <w:color w:val="auto"/>
          <w:sz w:val="22"/>
          <w:lang w:val="en-US" w:eastAsia="en-US" w:bidi="en-US"/>
        </w:rPr>
      </w:pPr>
      <w:r w:rsidRPr="00D81358">
        <w:rPr>
          <w:rFonts w:eastAsia="Times New Roman"/>
          <w:b/>
          <w:color w:val="auto"/>
          <w:sz w:val="22"/>
          <w:lang w:val="en-US" w:eastAsia="en-US" w:bidi="en-US"/>
        </w:rPr>
        <w:t>Year: 202</w:t>
      </w:r>
      <w:r w:rsidR="00970885">
        <w:rPr>
          <w:rFonts w:eastAsia="Times New Roman"/>
          <w:b/>
          <w:color w:val="auto"/>
          <w:sz w:val="22"/>
          <w:lang w:val="en-US" w:eastAsia="en-US" w:bidi="en-US"/>
        </w:rPr>
        <w:t>4</w:t>
      </w:r>
    </w:p>
    <w:p w14:paraId="647A4E07" w14:textId="4A4CBEBC" w:rsidR="00CF1714" w:rsidRPr="00B569B4" w:rsidRDefault="00CF1714" w:rsidP="00D81358">
      <w:pPr>
        <w:pStyle w:val="Heading1"/>
        <w:ind w:left="0"/>
        <w:rPr>
          <w:sz w:val="24"/>
          <w:szCs w:val="24"/>
        </w:rPr>
      </w:pPr>
    </w:p>
    <w:p w14:paraId="7D3E0072" w14:textId="4EA40090" w:rsidR="00FE6620" w:rsidRDefault="00FE6620" w:rsidP="00FE6620"/>
    <w:p w14:paraId="254E82DC" w14:textId="6265898A" w:rsidR="00B569B4" w:rsidRDefault="00B569B4"/>
    <w:sdt>
      <w:sdtPr>
        <w:rPr>
          <w:rFonts w:ascii="Arial" w:eastAsia="Arial" w:hAnsi="Arial" w:cs="Arial"/>
          <w:color w:val="000000"/>
          <w:sz w:val="24"/>
          <w:szCs w:val="22"/>
          <w:lang w:val="en-ZA" w:eastAsia="en-ZA"/>
        </w:rPr>
        <w:id w:val="873278478"/>
        <w:docPartObj>
          <w:docPartGallery w:val="Table of Contents"/>
          <w:docPartUnique/>
        </w:docPartObj>
      </w:sdtPr>
      <w:sdtEndPr>
        <w:rPr>
          <w:b/>
          <w:bCs/>
          <w:noProof/>
        </w:rPr>
      </w:sdtEndPr>
      <w:sdtContent>
        <w:p w14:paraId="5DF2DF6B" w14:textId="6BC90663" w:rsidR="007C1ADA" w:rsidRDefault="007C1ADA">
          <w:pPr>
            <w:pStyle w:val="TOCHeading"/>
          </w:pPr>
          <w:r>
            <w:t>Table of Contents</w:t>
          </w:r>
        </w:p>
        <w:p w14:paraId="2C9116AC" w14:textId="1C6289CE" w:rsidR="00190DF4" w:rsidRDefault="007C1ADA">
          <w:pPr>
            <w:pStyle w:val="TOC1"/>
            <w:tabs>
              <w:tab w:val="right" w:leader="dot" w:pos="10263"/>
            </w:tabs>
            <w:rPr>
              <w:rFonts w:asciiTheme="minorHAnsi" w:eastAsiaTheme="minorEastAsia" w:hAnsiTheme="minorHAnsi" w:cstheme="minorBidi"/>
              <w:noProof/>
              <w:color w:val="auto"/>
              <w:sz w:val="22"/>
              <w:lang w:val="en-US" w:eastAsia="en-US"/>
            </w:rPr>
          </w:pPr>
          <w:r>
            <w:fldChar w:fldCharType="begin"/>
          </w:r>
          <w:r>
            <w:instrText xml:space="preserve"> TOC \o "1-3" \h \z \u </w:instrText>
          </w:r>
          <w:r>
            <w:fldChar w:fldCharType="separate"/>
          </w:r>
          <w:hyperlink w:anchor="_Toc124110356" w:history="1">
            <w:r w:rsidR="00190DF4" w:rsidRPr="00424839">
              <w:rPr>
                <w:rStyle w:val="Hyperlink"/>
                <w:noProof/>
              </w:rPr>
              <w:t>SECTION A: ORGANISATIONAL COMPONENT</w:t>
            </w:r>
            <w:r w:rsidR="00190DF4">
              <w:rPr>
                <w:noProof/>
                <w:webHidden/>
              </w:rPr>
              <w:tab/>
            </w:r>
            <w:r w:rsidR="00190DF4">
              <w:rPr>
                <w:noProof/>
                <w:webHidden/>
              </w:rPr>
              <w:fldChar w:fldCharType="begin"/>
            </w:r>
            <w:r w:rsidR="00190DF4">
              <w:rPr>
                <w:noProof/>
                <w:webHidden/>
              </w:rPr>
              <w:instrText xml:space="preserve"> PAGEREF _Toc124110356 \h </w:instrText>
            </w:r>
            <w:r w:rsidR="00190DF4">
              <w:rPr>
                <w:noProof/>
                <w:webHidden/>
              </w:rPr>
            </w:r>
            <w:r w:rsidR="00190DF4">
              <w:rPr>
                <w:noProof/>
                <w:webHidden/>
              </w:rPr>
              <w:fldChar w:fldCharType="separate"/>
            </w:r>
            <w:r w:rsidR="00190DF4">
              <w:rPr>
                <w:noProof/>
                <w:webHidden/>
              </w:rPr>
              <w:t>3</w:t>
            </w:r>
            <w:r w:rsidR="00190DF4">
              <w:rPr>
                <w:noProof/>
                <w:webHidden/>
              </w:rPr>
              <w:fldChar w:fldCharType="end"/>
            </w:r>
          </w:hyperlink>
        </w:p>
        <w:p w14:paraId="551FA00C" w14:textId="7809A31B" w:rsidR="00190DF4" w:rsidRDefault="00000000">
          <w:pPr>
            <w:pStyle w:val="TOC2"/>
            <w:tabs>
              <w:tab w:val="right" w:leader="dot" w:pos="10263"/>
            </w:tabs>
            <w:rPr>
              <w:rFonts w:asciiTheme="minorHAnsi" w:eastAsiaTheme="minorEastAsia" w:hAnsiTheme="minorHAnsi" w:cstheme="minorBidi"/>
              <w:noProof/>
              <w:color w:val="auto"/>
              <w:sz w:val="22"/>
              <w:lang w:val="en-US" w:eastAsia="en-US"/>
            </w:rPr>
          </w:pPr>
          <w:hyperlink r:id="rId9" w:anchor="_Toc124110357" w:history="1">
            <w:r w:rsidR="00190DF4" w:rsidRPr="00424839">
              <w:rPr>
                <w:rStyle w:val="Hyperlink"/>
                <w:noProof/>
              </w:rPr>
              <w:t>1. INTRODUCTION</w:t>
            </w:r>
            <w:r w:rsidR="00190DF4">
              <w:rPr>
                <w:noProof/>
                <w:webHidden/>
              </w:rPr>
              <w:tab/>
            </w:r>
            <w:r w:rsidR="00190DF4">
              <w:rPr>
                <w:noProof/>
                <w:webHidden/>
              </w:rPr>
              <w:fldChar w:fldCharType="begin"/>
            </w:r>
            <w:r w:rsidR="00190DF4">
              <w:rPr>
                <w:noProof/>
                <w:webHidden/>
              </w:rPr>
              <w:instrText xml:space="preserve"> PAGEREF _Toc124110357 \h </w:instrText>
            </w:r>
            <w:r w:rsidR="00190DF4">
              <w:rPr>
                <w:noProof/>
                <w:webHidden/>
              </w:rPr>
            </w:r>
            <w:r w:rsidR="00190DF4">
              <w:rPr>
                <w:noProof/>
                <w:webHidden/>
              </w:rPr>
              <w:fldChar w:fldCharType="separate"/>
            </w:r>
            <w:r w:rsidR="00190DF4">
              <w:rPr>
                <w:noProof/>
                <w:webHidden/>
              </w:rPr>
              <w:t>3</w:t>
            </w:r>
            <w:r w:rsidR="00190DF4">
              <w:rPr>
                <w:noProof/>
                <w:webHidden/>
              </w:rPr>
              <w:fldChar w:fldCharType="end"/>
            </w:r>
          </w:hyperlink>
        </w:p>
        <w:p w14:paraId="394BC4DA" w14:textId="40B568B1" w:rsidR="00190DF4" w:rsidRDefault="00000000">
          <w:pPr>
            <w:pStyle w:val="TOC3"/>
            <w:tabs>
              <w:tab w:val="left" w:pos="1100"/>
              <w:tab w:val="right" w:leader="dot" w:pos="10263"/>
            </w:tabs>
            <w:rPr>
              <w:rFonts w:asciiTheme="minorHAnsi" w:eastAsiaTheme="minorEastAsia" w:hAnsiTheme="minorHAnsi" w:cstheme="minorBidi"/>
              <w:noProof/>
              <w:color w:val="auto"/>
              <w:sz w:val="22"/>
              <w:lang w:val="en-US" w:eastAsia="en-US"/>
            </w:rPr>
          </w:pPr>
          <w:hyperlink w:anchor="_Toc124110358" w:history="1">
            <w:r w:rsidR="00190DF4" w:rsidRPr="00424839">
              <w:rPr>
                <w:rStyle w:val="Hyperlink"/>
                <w:noProof/>
                <w:lang w:val="en-GB" w:eastAsia="en-US" w:bidi="en-US"/>
              </w:rPr>
              <w:t>1.1</w:t>
            </w:r>
            <w:r w:rsidR="00190DF4">
              <w:rPr>
                <w:rFonts w:asciiTheme="minorHAnsi" w:eastAsiaTheme="minorEastAsia" w:hAnsiTheme="minorHAnsi" w:cstheme="minorBidi"/>
                <w:noProof/>
                <w:color w:val="auto"/>
                <w:sz w:val="22"/>
                <w:lang w:val="en-US" w:eastAsia="en-US"/>
              </w:rPr>
              <w:tab/>
            </w:r>
            <w:r w:rsidR="00190DF4" w:rsidRPr="00424839">
              <w:rPr>
                <w:rStyle w:val="Hyperlink"/>
                <w:noProof/>
                <w:lang w:val="en-GB" w:eastAsia="en-US" w:bidi="en-US"/>
              </w:rPr>
              <w:t>Message of Welcome.</w:t>
            </w:r>
            <w:r w:rsidR="00190DF4">
              <w:rPr>
                <w:noProof/>
                <w:webHidden/>
              </w:rPr>
              <w:tab/>
            </w:r>
            <w:r w:rsidR="00190DF4">
              <w:rPr>
                <w:noProof/>
                <w:webHidden/>
              </w:rPr>
              <w:fldChar w:fldCharType="begin"/>
            </w:r>
            <w:r w:rsidR="00190DF4">
              <w:rPr>
                <w:noProof/>
                <w:webHidden/>
              </w:rPr>
              <w:instrText xml:space="preserve"> PAGEREF _Toc124110358 \h </w:instrText>
            </w:r>
            <w:r w:rsidR="00190DF4">
              <w:rPr>
                <w:noProof/>
                <w:webHidden/>
              </w:rPr>
            </w:r>
            <w:r w:rsidR="00190DF4">
              <w:rPr>
                <w:noProof/>
                <w:webHidden/>
              </w:rPr>
              <w:fldChar w:fldCharType="separate"/>
            </w:r>
            <w:r w:rsidR="00190DF4">
              <w:rPr>
                <w:noProof/>
                <w:webHidden/>
              </w:rPr>
              <w:t>3</w:t>
            </w:r>
            <w:r w:rsidR="00190DF4">
              <w:rPr>
                <w:noProof/>
                <w:webHidden/>
              </w:rPr>
              <w:fldChar w:fldCharType="end"/>
            </w:r>
          </w:hyperlink>
        </w:p>
        <w:p w14:paraId="2ACBA687" w14:textId="26AA5612" w:rsidR="00190DF4" w:rsidRDefault="00000000">
          <w:pPr>
            <w:pStyle w:val="TOC3"/>
            <w:tabs>
              <w:tab w:val="right" w:leader="dot" w:pos="10263"/>
            </w:tabs>
            <w:rPr>
              <w:rFonts w:asciiTheme="minorHAnsi" w:eastAsiaTheme="minorEastAsia" w:hAnsiTheme="minorHAnsi" w:cstheme="minorBidi"/>
              <w:noProof/>
              <w:color w:val="auto"/>
              <w:sz w:val="22"/>
              <w:lang w:val="en-US" w:eastAsia="en-US"/>
            </w:rPr>
          </w:pPr>
          <w:hyperlink w:anchor="_Toc124110359" w:history="1">
            <w:r w:rsidR="00190DF4" w:rsidRPr="00424839">
              <w:rPr>
                <w:rStyle w:val="Hyperlink"/>
                <w:noProof/>
                <w:lang w:val="en-GB" w:eastAsia="en-US" w:bidi="en-US"/>
              </w:rPr>
              <w:t>1.2 1.2 Instructional Teaching and Learning Pack: Introduction.</w:t>
            </w:r>
            <w:r w:rsidR="00190DF4">
              <w:rPr>
                <w:noProof/>
                <w:webHidden/>
              </w:rPr>
              <w:tab/>
            </w:r>
            <w:r w:rsidR="00190DF4">
              <w:rPr>
                <w:noProof/>
                <w:webHidden/>
              </w:rPr>
              <w:fldChar w:fldCharType="begin"/>
            </w:r>
            <w:r w:rsidR="00190DF4">
              <w:rPr>
                <w:noProof/>
                <w:webHidden/>
              </w:rPr>
              <w:instrText xml:space="preserve"> PAGEREF _Toc124110359 \h </w:instrText>
            </w:r>
            <w:r w:rsidR="00190DF4">
              <w:rPr>
                <w:noProof/>
                <w:webHidden/>
              </w:rPr>
            </w:r>
            <w:r w:rsidR="00190DF4">
              <w:rPr>
                <w:noProof/>
                <w:webHidden/>
              </w:rPr>
              <w:fldChar w:fldCharType="separate"/>
            </w:r>
            <w:r w:rsidR="00190DF4">
              <w:rPr>
                <w:noProof/>
                <w:webHidden/>
              </w:rPr>
              <w:t>3</w:t>
            </w:r>
            <w:r w:rsidR="00190DF4">
              <w:rPr>
                <w:noProof/>
                <w:webHidden/>
              </w:rPr>
              <w:fldChar w:fldCharType="end"/>
            </w:r>
          </w:hyperlink>
        </w:p>
        <w:p w14:paraId="61C05FE2" w14:textId="2B05F7BE" w:rsidR="00190DF4" w:rsidRDefault="00000000">
          <w:pPr>
            <w:pStyle w:val="TOC3"/>
            <w:tabs>
              <w:tab w:val="right" w:leader="dot" w:pos="10263"/>
            </w:tabs>
            <w:rPr>
              <w:rFonts w:asciiTheme="minorHAnsi" w:eastAsiaTheme="minorEastAsia" w:hAnsiTheme="minorHAnsi" w:cstheme="minorBidi"/>
              <w:noProof/>
              <w:color w:val="auto"/>
              <w:sz w:val="22"/>
              <w:lang w:val="en-US" w:eastAsia="en-US"/>
            </w:rPr>
          </w:pPr>
          <w:hyperlink w:anchor="_Toc124110360" w:history="1">
            <w:r w:rsidR="00190DF4" w:rsidRPr="00424839">
              <w:rPr>
                <w:rStyle w:val="Hyperlink"/>
                <w:noProof/>
                <w:lang w:val="en-GB" w:eastAsia="en-US" w:bidi="en-US"/>
              </w:rPr>
              <w:t xml:space="preserve">1.3 </w:t>
            </w:r>
            <w:r w:rsidR="00190DF4" w:rsidRPr="00424839">
              <w:rPr>
                <w:rStyle w:val="Hyperlink"/>
                <w:noProof/>
                <w:lang w:eastAsia="en-US" w:bidi="en-US"/>
              </w:rPr>
              <w:t>My teaching philosophy.</w:t>
            </w:r>
            <w:r w:rsidR="00190DF4">
              <w:rPr>
                <w:noProof/>
                <w:webHidden/>
              </w:rPr>
              <w:tab/>
            </w:r>
            <w:r w:rsidR="00190DF4">
              <w:rPr>
                <w:noProof/>
                <w:webHidden/>
              </w:rPr>
              <w:fldChar w:fldCharType="begin"/>
            </w:r>
            <w:r w:rsidR="00190DF4">
              <w:rPr>
                <w:noProof/>
                <w:webHidden/>
              </w:rPr>
              <w:instrText xml:space="preserve"> PAGEREF _Toc124110360 \h </w:instrText>
            </w:r>
            <w:r w:rsidR="00190DF4">
              <w:rPr>
                <w:noProof/>
                <w:webHidden/>
              </w:rPr>
            </w:r>
            <w:r w:rsidR="00190DF4">
              <w:rPr>
                <w:noProof/>
                <w:webHidden/>
              </w:rPr>
              <w:fldChar w:fldCharType="separate"/>
            </w:r>
            <w:r w:rsidR="00190DF4">
              <w:rPr>
                <w:noProof/>
                <w:webHidden/>
              </w:rPr>
              <w:t>4</w:t>
            </w:r>
            <w:r w:rsidR="00190DF4">
              <w:rPr>
                <w:noProof/>
                <w:webHidden/>
              </w:rPr>
              <w:fldChar w:fldCharType="end"/>
            </w:r>
          </w:hyperlink>
        </w:p>
        <w:p w14:paraId="2C2B4EF3" w14:textId="1DC681AA" w:rsidR="00190DF4" w:rsidRDefault="00000000">
          <w:pPr>
            <w:pStyle w:val="TOC3"/>
            <w:tabs>
              <w:tab w:val="right" w:leader="dot" w:pos="10263"/>
            </w:tabs>
            <w:rPr>
              <w:rFonts w:asciiTheme="minorHAnsi" w:eastAsiaTheme="minorEastAsia" w:hAnsiTheme="minorHAnsi" w:cstheme="minorBidi"/>
              <w:noProof/>
              <w:color w:val="auto"/>
              <w:sz w:val="22"/>
              <w:lang w:val="en-US" w:eastAsia="en-US"/>
            </w:rPr>
          </w:pPr>
          <w:hyperlink w:anchor="_Toc124110361" w:history="1">
            <w:r w:rsidR="00190DF4" w:rsidRPr="00424839">
              <w:rPr>
                <w:rStyle w:val="Hyperlink"/>
                <w:noProof/>
                <w:lang w:val="en-GB" w:eastAsia="en-US" w:bidi="en-US"/>
              </w:rPr>
              <w:t xml:space="preserve">1.4 </w:t>
            </w:r>
            <w:r w:rsidR="00190DF4" w:rsidRPr="00424839">
              <w:rPr>
                <w:rStyle w:val="Hyperlink"/>
                <w:noProof/>
                <w:lang w:eastAsia="en-US" w:bidi="en-US"/>
              </w:rPr>
              <w:t>The structure of the study guide</w:t>
            </w:r>
            <w:r w:rsidR="00190DF4">
              <w:rPr>
                <w:noProof/>
                <w:webHidden/>
              </w:rPr>
              <w:tab/>
            </w:r>
            <w:r w:rsidR="00190DF4">
              <w:rPr>
                <w:noProof/>
                <w:webHidden/>
              </w:rPr>
              <w:fldChar w:fldCharType="begin"/>
            </w:r>
            <w:r w:rsidR="00190DF4">
              <w:rPr>
                <w:noProof/>
                <w:webHidden/>
              </w:rPr>
              <w:instrText xml:space="preserve"> PAGEREF _Toc124110361 \h </w:instrText>
            </w:r>
            <w:r w:rsidR="00190DF4">
              <w:rPr>
                <w:noProof/>
                <w:webHidden/>
              </w:rPr>
            </w:r>
            <w:r w:rsidR="00190DF4">
              <w:rPr>
                <w:noProof/>
                <w:webHidden/>
              </w:rPr>
              <w:fldChar w:fldCharType="separate"/>
            </w:r>
            <w:r w:rsidR="00190DF4">
              <w:rPr>
                <w:noProof/>
                <w:webHidden/>
              </w:rPr>
              <w:t>4</w:t>
            </w:r>
            <w:r w:rsidR="00190DF4">
              <w:rPr>
                <w:noProof/>
                <w:webHidden/>
              </w:rPr>
              <w:fldChar w:fldCharType="end"/>
            </w:r>
          </w:hyperlink>
        </w:p>
        <w:p w14:paraId="14807EB2" w14:textId="7D607C3F" w:rsidR="00190DF4" w:rsidRDefault="00000000">
          <w:pPr>
            <w:pStyle w:val="TOC2"/>
            <w:tabs>
              <w:tab w:val="right" w:leader="dot" w:pos="10263"/>
            </w:tabs>
            <w:rPr>
              <w:rFonts w:asciiTheme="minorHAnsi" w:eastAsiaTheme="minorEastAsia" w:hAnsiTheme="minorHAnsi" w:cstheme="minorBidi"/>
              <w:noProof/>
              <w:color w:val="auto"/>
              <w:sz w:val="22"/>
              <w:lang w:val="en-US" w:eastAsia="en-US"/>
            </w:rPr>
          </w:pPr>
          <w:hyperlink r:id="rId10" w:anchor="_Toc124110362" w:history="1">
            <w:r w:rsidR="00190DF4" w:rsidRPr="00424839">
              <w:rPr>
                <w:rStyle w:val="Hyperlink"/>
                <w:noProof/>
              </w:rPr>
              <w:t>2. CONTACT INFORMATION</w:t>
            </w:r>
            <w:r w:rsidR="00190DF4">
              <w:rPr>
                <w:noProof/>
                <w:webHidden/>
              </w:rPr>
              <w:tab/>
            </w:r>
            <w:r w:rsidR="00190DF4">
              <w:rPr>
                <w:noProof/>
                <w:webHidden/>
              </w:rPr>
              <w:fldChar w:fldCharType="begin"/>
            </w:r>
            <w:r w:rsidR="00190DF4">
              <w:rPr>
                <w:noProof/>
                <w:webHidden/>
              </w:rPr>
              <w:instrText xml:space="preserve"> PAGEREF _Toc124110362 \h </w:instrText>
            </w:r>
            <w:r w:rsidR="00190DF4">
              <w:rPr>
                <w:noProof/>
                <w:webHidden/>
              </w:rPr>
            </w:r>
            <w:r w:rsidR="00190DF4">
              <w:rPr>
                <w:noProof/>
                <w:webHidden/>
              </w:rPr>
              <w:fldChar w:fldCharType="separate"/>
            </w:r>
            <w:r w:rsidR="00190DF4">
              <w:rPr>
                <w:noProof/>
                <w:webHidden/>
              </w:rPr>
              <w:t>5</w:t>
            </w:r>
            <w:r w:rsidR="00190DF4">
              <w:rPr>
                <w:noProof/>
                <w:webHidden/>
              </w:rPr>
              <w:fldChar w:fldCharType="end"/>
            </w:r>
          </w:hyperlink>
        </w:p>
        <w:p w14:paraId="208931E8" w14:textId="464C640A" w:rsidR="00190DF4" w:rsidRDefault="00000000">
          <w:pPr>
            <w:pStyle w:val="TOC3"/>
            <w:tabs>
              <w:tab w:val="right" w:leader="dot" w:pos="10263"/>
            </w:tabs>
            <w:rPr>
              <w:rFonts w:asciiTheme="minorHAnsi" w:eastAsiaTheme="minorEastAsia" w:hAnsiTheme="minorHAnsi" w:cstheme="minorBidi"/>
              <w:noProof/>
              <w:color w:val="auto"/>
              <w:sz w:val="22"/>
              <w:lang w:val="en-US" w:eastAsia="en-US"/>
            </w:rPr>
          </w:pPr>
          <w:hyperlink w:anchor="_Toc124110363" w:history="1">
            <w:r w:rsidR="00190DF4" w:rsidRPr="00424839">
              <w:rPr>
                <w:rStyle w:val="Hyperlink"/>
                <w:noProof/>
                <w:lang w:val="en-GB" w:eastAsia="en-US" w:bidi="en-US"/>
              </w:rPr>
              <w:t xml:space="preserve">2.1 </w:t>
            </w:r>
            <w:r w:rsidR="00190DF4" w:rsidRPr="00424839">
              <w:rPr>
                <w:rStyle w:val="Hyperlink"/>
                <w:noProof/>
                <w:lang w:eastAsia="en-US" w:bidi="en-US"/>
              </w:rPr>
              <w:t>Staff contact information</w:t>
            </w:r>
            <w:r w:rsidR="00190DF4">
              <w:rPr>
                <w:noProof/>
                <w:webHidden/>
              </w:rPr>
              <w:tab/>
            </w:r>
            <w:r w:rsidR="00190DF4">
              <w:rPr>
                <w:noProof/>
                <w:webHidden/>
              </w:rPr>
              <w:fldChar w:fldCharType="begin"/>
            </w:r>
            <w:r w:rsidR="00190DF4">
              <w:rPr>
                <w:noProof/>
                <w:webHidden/>
              </w:rPr>
              <w:instrText xml:space="preserve"> PAGEREF _Toc124110363 \h </w:instrText>
            </w:r>
            <w:r w:rsidR="00190DF4">
              <w:rPr>
                <w:noProof/>
                <w:webHidden/>
              </w:rPr>
            </w:r>
            <w:r w:rsidR="00190DF4">
              <w:rPr>
                <w:noProof/>
                <w:webHidden/>
              </w:rPr>
              <w:fldChar w:fldCharType="separate"/>
            </w:r>
            <w:r w:rsidR="00190DF4">
              <w:rPr>
                <w:noProof/>
                <w:webHidden/>
              </w:rPr>
              <w:t>5</w:t>
            </w:r>
            <w:r w:rsidR="00190DF4">
              <w:rPr>
                <w:noProof/>
                <w:webHidden/>
              </w:rPr>
              <w:fldChar w:fldCharType="end"/>
            </w:r>
          </w:hyperlink>
        </w:p>
        <w:p w14:paraId="4A4C5072" w14:textId="71BC6534" w:rsidR="00190DF4" w:rsidRDefault="00000000">
          <w:pPr>
            <w:pStyle w:val="TOC3"/>
            <w:tabs>
              <w:tab w:val="right" w:leader="dot" w:pos="10263"/>
            </w:tabs>
            <w:rPr>
              <w:rFonts w:asciiTheme="minorHAnsi" w:eastAsiaTheme="minorEastAsia" w:hAnsiTheme="minorHAnsi" w:cstheme="minorBidi"/>
              <w:noProof/>
              <w:color w:val="auto"/>
              <w:sz w:val="22"/>
              <w:lang w:val="en-US" w:eastAsia="en-US"/>
            </w:rPr>
          </w:pPr>
          <w:hyperlink w:anchor="_Toc124110364" w:history="1">
            <w:r w:rsidR="00190DF4" w:rsidRPr="00424839">
              <w:rPr>
                <w:rStyle w:val="Hyperlink"/>
                <w:noProof/>
                <w:lang w:val="en-GB" w:eastAsia="en-US" w:bidi="en-US"/>
              </w:rPr>
              <w:t xml:space="preserve">2.2 </w:t>
            </w:r>
            <w:r w:rsidR="00190DF4" w:rsidRPr="00424839">
              <w:rPr>
                <w:rStyle w:val="Hyperlink"/>
                <w:noProof/>
                <w:lang w:eastAsia="en-US" w:bidi="en-US"/>
              </w:rPr>
              <w:t>Staff availability</w:t>
            </w:r>
            <w:r w:rsidR="00190DF4">
              <w:rPr>
                <w:noProof/>
                <w:webHidden/>
              </w:rPr>
              <w:tab/>
            </w:r>
            <w:r w:rsidR="00190DF4">
              <w:rPr>
                <w:noProof/>
                <w:webHidden/>
              </w:rPr>
              <w:fldChar w:fldCharType="begin"/>
            </w:r>
            <w:r w:rsidR="00190DF4">
              <w:rPr>
                <w:noProof/>
                <w:webHidden/>
              </w:rPr>
              <w:instrText xml:space="preserve"> PAGEREF _Toc124110364 \h </w:instrText>
            </w:r>
            <w:r w:rsidR="00190DF4">
              <w:rPr>
                <w:noProof/>
                <w:webHidden/>
              </w:rPr>
            </w:r>
            <w:r w:rsidR="00190DF4">
              <w:rPr>
                <w:noProof/>
                <w:webHidden/>
              </w:rPr>
              <w:fldChar w:fldCharType="separate"/>
            </w:r>
            <w:r w:rsidR="00190DF4">
              <w:rPr>
                <w:noProof/>
                <w:webHidden/>
              </w:rPr>
              <w:t>5</w:t>
            </w:r>
            <w:r w:rsidR="00190DF4">
              <w:rPr>
                <w:noProof/>
                <w:webHidden/>
              </w:rPr>
              <w:fldChar w:fldCharType="end"/>
            </w:r>
          </w:hyperlink>
        </w:p>
        <w:p w14:paraId="6CB703F9" w14:textId="713C6201" w:rsidR="00190DF4" w:rsidRDefault="00000000">
          <w:pPr>
            <w:pStyle w:val="TOC3"/>
            <w:tabs>
              <w:tab w:val="right" w:leader="dot" w:pos="10263"/>
            </w:tabs>
            <w:rPr>
              <w:rFonts w:asciiTheme="minorHAnsi" w:eastAsiaTheme="minorEastAsia" w:hAnsiTheme="minorHAnsi" w:cstheme="minorBidi"/>
              <w:noProof/>
              <w:color w:val="auto"/>
              <w:sz w:val="22"/>
              <w:lang w:val="en-US" w:eastAsia="en-US"/>
            </w:rPr>
          </w:pPr>
          <w:hyperlink w:anchor="_Toc124110365" w:history="1">
            <w:r w:rsidR="00190DF4" w:rsidRPr="00424839">
              <w:rPr>
                <w:rStyle w:val="Hyperlink"/>
                <w:noProof/>
                <w:lang w:val="en-GB" w:eastAsia="en-US" w:bidi="en-US"/>
              </w:rPr>
              <w:t xml:space="preserve">2.3 </w:t>
            </w:r>
            <w:r w:rsidR="00190DF4" w:rsidRPr="00424839">
              <w:rPr>
                <w:rStyle w:val="Hyperlink"/>
                <w:noProof/>
                <w:lang w:eastAsia="en-US" w:bidi="en-US"/>
              </w:rPr>
              <w:t>The class representatives</w:t>
            </w:r>
            <w:r w:rsidR="00190DF4">
              <w:rPr>
                <w:noProof/>
                <w:webHidden/>
              </w:rPr>
              <w:tab/>
            </w:r>
            <w:r w:rsidR="00190DF4">
              <w:rPr>
                <w:noProof/>
                <w:webHidden/>
              </w:rPr>
              <w:fldChar w:fldCharType="begin"/>
            </w:r>
            <w:r w:rsidR="00190DF4">
              <w:rPr>
                <w:noProof/>
                <w:webHidden/>
              </w:rPr>
              <w:instrText xml:space="preserve"> PAGEREF _Toc124110365 \h </w:instrText>
            </w:r>
            <w:r w:rsidR="00190DF4">
              <w:rPr>
                <w:noProof/>
                <w:webHidden/>
              </w:rPr>
            </w:r>
            <w:r w:rsidR="00190DF4">
              <w:rPr>
                <w:noProof/>
                <w:webHidden/>
              </w:rPr>
              <w:fldChar w:fldCharType="separate"/>
            </w:r>
            <w:r w:rsidR="00190DF4">
              <w:rPr>
                <w:noProof/>
                <w:webHidden/>
              </w:rPr>
              <w:t>6</w:t>
            </w:r>
            <w:r w:rsidR="00190DF4">
              <w:rPr>
                <w:noProof/>
                <w:webHidden/>
              </w:rPr>
              <w:fldChar w:fldCharType="end"/>
            </w:r>
          </w:hyperlink>
        </w:p>
        <w:p w14:paraId="44204A23" w14:textId="20CCB74D" w:rsidR="00190DF4" w:rsidRDefault="00000000">
          <w:pPr>
            <w:pStyle w:val="TOC3"/>
            <w:tabs>
              <w:tab w:val="right" w:leader="dot" w:pos="10263"/>
            </w:tabs>
            <w:rPr>
              <w:rFonts w:asciiTheme="minorHAnsi" w:eastAsiaTheme="minorEastAsia" w:hAnsiTheme="minorHAnsi" w:cstheme="minorBidi"/>
              <w:noProof/>
              <w:color w:val="auto"/>
              <w:sz w:val="22"/>
              <w:lang w:val="en-US" w:eastAsia="en-US"/>
            </w:rPr>
          </w:pPr>
          <w:hyperlink w:anchor="_Toc124110366" w:history="1">
            <w:r w:rsidR="00190DF4" w:rsidRPr="00424839">
              <w:rPr>
                <w:rStyle w:val="Hyperlink"/>
                <w:noProof/>
                <w:lang w:val="en-GB" w:eastAsia="en-US" w:bidi="en-US"/>
              </w:rPr>
              <w:t xml:space="preserve">2.4 </w:t>
            </w:r>
            <w:r w:rsidR="00190DF4" w:rsidRPr="00424839">
              <w:rPr>
                <w:rStyle w:val="Hyperlink"/>
                <w:noProof/>
                <w:lang w:eastAsia="en-US" w:bidi="en-US"/>
              </w:rPr>
              <w:t>The communication channels</w:t>
            </w:r>
            <w:r w:rsidR="00190DF4">
              <w:rPr>
                <w:noProof/>
                <w:webHidden/>
              </w:rPr>
              <w:tab/>
            </w:r>
            <w:r w:rsidR="00190DF4">
              <w:rPr>
                <w:noProof/>
                <w:webHidden/>
              </w:rPr>
              <w:fldChar w:fldCharType="begin"/>
            </w:r>
            <w:r w:rsidR="00190DF4">
              <w:rPr>
                <w:noProof/>
                <w:webHidden/>
              </w:rPr>
              <w:instrText xml:space="preserve"> PAGEREF _Toc124110366 \h </w:instrText>
            </w:r>
            <w:r w:rsidR="00190DF4">
              <w:rPr>
                <w:noProof/>
                <w:webHidden/>
              </w:rPr>
            </w:r>
            <w:r w:rsidR="00190DF4">
              <w:rPr>
                <w:noProof/>
                <w:webHidden/>
              </w:rPr>
              <w:fldChar w:fldCharType="separate"/>
            </w:r>
            <w:r w:rsidR="00190DF4">
              <w:rPr>
                <w:noProof/>
                <w:webHidden/>
              </w:rPr>
              <w:t>6</w:t>
            </w:r>
            <w:r w:rsidR="00190DF4">
              <w:rPr>
                <w:noProof/>
                <w:webHidden/>
              </w:rPr>
              <w:fldChar w:fldCharType="end"/>
            </w:r>
          </w:hyperlink>
        </w:p>
        <w:p w14:paraId="25C90319" w14:textId="516A74A0" w:rsidR="00190DF4" w:rsidRDefault="00000000">
          <w:pPr>
            <w:pStyle w:val="TOC2"/>
            <w:tabs>
              <w:tab w:val="right" w:leader="dot" w:pos="10263"/>
            </w:tabs>
            <w:rPr>
              <w:rFonts w:asciiTheme="minorHAnsi" w:eastAsiaTheme="minorEastAsia" w:hAnsiTheme="minorHAnsi" w:cstheme="minorBidi"/>
              <w:noProof/>
              <w:color w:val="auto"/>
              <w:sz w:val="22"/>
              <w:lang w:val="en-US" w:eastAsia="en-US"/>
            </w:rPr>
          </w:pPr>
          <w:hyperlink r:id="rId11" w:anchor="_Toc124110367" w:history="1">
            <w:r w:rsidR="00190DF4" w:rsidRPr="00424839">
              <w:rPr>
                <w:rStyle w:val="Hyperlink"/>
                <w:noProof/>
              </w:rPr>
              <w:t>3. PRESCRIBED AND RECOMMENDED MATERIALS AND RESOURCES</w:t>
            </w:r>
            <w:r w:rsidR="00190DF4">
              <w:rPr>
                <w:noProof/>
                <w:webHidden/>
              </w:rPr>
              <w:tab/>
            </w:r>
            <w:r w:rsidR="00190DF4">
              <w:rPr>
                <w:noProof/>
                <w:webHidden/>
              </w:rPr>
              <w:fldChar w:fldCharType="begin"/>
            </w:r>
            <w:r w:rsidR="00190DF4">
              <w:rPr>
                <w:noProof/>
                <w:webHidden/>
              </w:rPr>
              <w:instrText xml:space="preserve"> PAGEREF _Toc124110367 \h </w:instrText>
            </w:r>
            <w:r w:rsidR="00190DF4">
              <w:rPr>
                <w:noProof/>
                <w:webHidden/>
              </w:rPr>
            </w:r>
            <w:r w:rsidR="00190DF4">
              <w:rPr>
                <w:noProof/>
                <w:webHidden/>
              </w:rPr>
              <w:fldChar w:fldCharType="separate"/>
            </w:r>
            <w:r w:rsidR="00190DF4">
              <w:rPr>
                <w:noProof/>
                <w:webHidden/>
              </w:rPr>
              <w:t>7</w:t>
            </w:r>
            <w:r w:rsidR="00190DF4">
              <w:rPr>
                <w:noProof/>
                <w:webHidden/>
              </w:rPr>
              <w:fldChar w:fldCharType="end"/>
            </w:r>
          </w:hyperlink>
        </w:p>
        <w:p w14:paraId="2B889C84" w14:textId="4114092B" w:rsidR="00190DF4" w:rsidRDefault="00000000">
          <w:pPr>
            <w:pStyle w:val="TOC2"/>
            <w:tabs>
              <w:tab w:val="right" w:leader="dot" w:pos="10263"/>
            </w:tabs>
            <w:rPr>
              <w:rFonts w:asciiTheme="minorHAnsi" w:eastAsiaTheme="minorEastAsia" w:hAnsiTheme="minorHAnsi" w:cstheme="minorBidi"/>
              <w:noProof/>
              <w:color w:val="auto"/>
              <w:sz w:val="22"/>
              <w:lang w:val="en-US" w:eastAsia="en-US"/>
            </w:rPr>
          </w:pPr>
          <w:hyperlink r:id="rId12" w:anchor="_Toc124110368" w:history="1">
            <w:r w:rsidR="00190DF4" w:rsidRPr="00424839">
              <w:rPr>
                <w:rStyle w:val="Hyperlink"/>
                <w:noProof/>
              </w:rPr>
              <w:t xml:space="preserve">4.  </w:t>
            </w:r>
            <w:r w:rsidR="00190DF4" w:rsidRPr="00424839">
              <w:rPr>
                <w:rStyle w:val="Hyperlink"/>
                <w:bCs/>
                <w:noProof/>
              </w:rPr>
              <w:t>SEMESTER PLAN</w:t>
            </w:r>
            <w:r w:rsidR="00190DF4">
              <w:rPr>
                <w:noProof/>
                <w:webHidden/>
              </w:rPr>
              <w:tab/>
            </w:r>
            <w:r w:rsidR="00190DF4">
              <w:rPr>
                <w:noProof/>
                <w:webHidden/>
              </w:rPr>
              <w:fldChar w:fldCharType="begin"/>
            </w:r>
            <w:r w:rsidR="00190DF4">
              <w:rPr>
                <w:noProof/>
                <w:webHidden/>
              </w:rPr>
              <w:instrText xml:space="preserve"> PAGEREF _Toc124110368 \h </w:instrText>
            </w:r>
            <w:r w:rsidR="00190DF4">
              <w:rPr>
                <w:noProof/>
                <w:webHidden/>
              </w:rPr>
            </w:r>
            <w:r w:rsidR="00190DF4">
              <w:rPr>
                <w:noProof/>
                <w:webHidden/>
              </w:rPr>
              <w:fldChar w:fldCharType="separate"/>
            </w:r>
            <w:r w:rsidR="00190DF4">
              <w:rPr>
                <w:noProof/>
                <w:webHidden/>
              </w:rPr>
              <w:t>8</w:t>
            </w:r>
            <w:r w:rsidR="00190DF4">
              <w:rPr>
                <w:noProof/>
                <w:webHidden/>
              </w:rPr>
              <w:fldChar w:fldCharType="end"/>
            </w:r>
          </w:hyperlink>
        </w:p>
        <w:p w14:paraId="32E943E7" w14:textId="609559D2" w:rsidR="00190DF4" w:rsidRDefault="00000000">
          <w:pPr>
            <w:pStyle w:val="TOC3"/>
            <w:tabs>
              <w:tab w:val="right" w:leader="dot" w:pos="10263"/>
            </w:tabs>
            <w:rPr>
              <w:rFonts w:asciiTheme="minorHAnsi" w:eastAsiaTheme="minorEastAsia" w:hAnsiTheme="minorHAnsi" w:cstheme="minorBidi"/>
              <w:noProof/>
              <w:color w:val="auto"/>
              <w:sz w:val="22"/>
              <w:lang w:val="en-US" w:eastAsia="en-US"/>
            </w:rPr>
          </w:pPr>
          <w:hyperlink w:anchor="_Toc124110369" w:history="1">
            <w:r w:rsidR="00190DF4" w:rsidRPr="00424839">
              <w:rPr>
                <w:rStyle w:val="Hyperlink"/>
                <w:noProof/>
                <w:lang w:val="en-GB" w:eastAsia="en-US" w:bidi="en-US"/>
              </w:rPr>
              <w:t xml:space="preserve">4.1 </w:t>
            </w:r>
            <w:r w:rsidR="00190DF4" w:rsidRPr="00424839">
              <w:rPr>
                <w:rStyle w:val="Hyperlink"/>
                <w:noProof/>
                <w:lang w:eastAsia="en-US" w:bidi="en-US"/>
              </w:rPr>
              <w:t>Units, unit schedule, student activities and assessments</w:t>
            </w:r>
            <w:r w:rsidR="00190DF4">
              <w:rPr>
                <w:noProof/>
                <w:webHidden/>
              </w:rPr>
              <w:tab/>
            </w:r>
            <w:r w:rsidR="00190DF4">
              <w:rPr>
                <w:noProof/>
                <w:webHidden/>
              </w:rPr>
              <w:fldChar w:fldCharType="begin"/>
            </w:r>
            <w:r w:rsidR="00190DF4">
              <w:rPr>
                <w:noProof/>
                <w:webHidden/>
              </w:rPr>
              <w:instrText xml:space="preserve"> PAGEREF _Toc124110369 \h </w:instrText>
            </w:r>
            <w:r w:rsidR="00190DF4">
              <w:rPr>
                <w:noProof/>
                <w:webHidden/>
              </w:rPr>
            </w:r>
            <w:r w:rsidR="00190DF4">
              <w:rPr>
                <w:noProof/>
                <w:webHidden/>
              </w:rPr>
              <w:fldChar w:fldCharType="separate"/>
            </w:r>
            <w:r w:rsidR="00190DF4">
              <w:rPr>
                <w:noProof/>
                <w:webHidden/>
              </w:rPr>
              <w:t>8</w:t>
            </w:r>
            <w:r w:rsidR="00190DF4">
              <w:rPr>
                <w:noProof/>
                <w:webHidden/>
              </w:rPr>
              <w:fldChar w:fldCharType="end"/>
            </w:r>
          </w:hyperlink>
        </w:p>
        <w:p w14:paraId="39DEC77D" w14:textId="7D8DB7DB" w:rsidR="00190DF4" w:rsidRDefault="00000000">
          <w:pPr>
            <w:pStyle w:val="TOC2"/>
            <w:tabs>
              <w:tab w:val="right" w:leader="dot" w:pos="10263"/>
            </w:tabs>
            <w:rPr>
              <w:rFonts w:asciiTheme="minorHAnsi" w:eastAsiaTheme="minorEastAsia" w:hAnsiTheme="minorHAnsi" w:cstheme="minorBidi"/>
              <w:noProof/>
              <w:color w:val="auto"/>
              <w:sz w:val="22"/>
              <w:lang w:val="en-US" w:eastAsia="en-US"/>
            </w:rPr>
          </w:pPr>
          <w:hyperlink r:id="rId13" w:anchor="_Toc124110370" w:history="1">
            <w:r w:rsidR="00190DF4" w:rsidRPr="00424839">
              <w:rPr>
                <w:rStyle w:val="Hyperlink"/>
                <w:noProof/>
              </w:rPr>
              <w:t xml:space="preserve">5.  </w:t>
            </w:r>
            <w:r w:rsidR="00190DF4" w:rsidRPr="00424839">
              <w:rPr>
                <w:rStyle w:val="Hyperlink"/>
                <w:bCs/>
                <w:noProof/>
              </w:rPr>
              <w:t>ASSESSMENT RULES AND REGULATIONS</w:t>
            </w:r>
            <w:r w:rsidR="00190DF4">
              <w:rPr>
                <w:noProof/>
                <w:webHidden/>
              </w:rPr>
              <w:tab/>
            </w:r>
            <w:r w:rsidR="00190DF4">
              <w:rPr>
                <w:noProof/>
                <w:webHidden/>
              </w:rPr>
              <w:fldChar w:fldCharType="begin"/>
            </w:r>
            <w:r w:rsidR="00190DF4">
              <w:rPr>
                <w:noProof/>
                <w:webHidden/>
              </w:rPr>
              <w:instrText xml:space="preserve"> PAGEREF _Toc124110370 \h </w:instrText>
            </w:r>
            <w:r w:rsidR="00190DF4">
              <w:rPr>
                <w:noProof/>
                <w:webHidden/>
              </w:rPr>
            </w:r>
            <w:r w:rsidR="00190DF4">
              <w:rPr>
                <w:noProof/>
                <w:webHidden/>
              </w:rPr>
              <w:fldChar w:fldCharType="separate"/>
            </w:r>
            <w:r w:rsidR="00190DF4">
              <w:rPr>
                <w:noProof/>
                <w:webHidden/>
              </w:rPr>
              <w:t>9</w:t>
            </w:r>
            <w:r w:rsidR="00190DF4">
              <w:rPr>
                <w:noProof/>
                <w:webHidden/>
              </w:rPr>
              <w:fldChar w:fldCharType="end"/>
            </w:r>
          </w:hyperlink>
        </w:p>
        <w:p w14:paraId="3297E6B2" w14:textId="38BA80A2" w:rsidR="00190DF4" w:rsidRDefault="00000000">
          <w:pPr>
            <w:pStyle w:val="TOC3"/>
            <w:tabs>
              <w:tab w:val="right" w:leader="dot" w:pos="10263"/>
            </w:tabs>
            <w:rPr>
              <w:rFonts w:asciiTheme="minorHAnsi" w:eastAsiaTheme="minorEastAsia" w:hAnsiTheme="minorHAnsi" w:cstheme="minorBidi"/>
              <w:noProof/>
              <w:color w:val="auto"/>
              <w:sz w:val="22"/>
              <w:lang w:val="en-US" w:eastAsia="en-US"/>
            </w:rPr>
          </w:pPr>
          <w:hyperlink w:anchor="_Toc124110371" w:history="1">
            <w:r w:rsidR="00190DF4" w:rsidRPr="00424839">
              <w:rPr>
                <w:rStyle w:val="Hyperlink"/>
                <w:noProof/>
                <w:lang w:val="en-GB" w:eastAsia="en-US" w:bidi="en-US"/>
              </w:rPr>
              <w:t xml:space="preserve">5.1 </w:t>
            </w:r>
            <w:r w:rsidR="00190DF4" w:rsidRPr="00424839">
              <w:rPr>
                <w:rStyle w:val="Hyperlink"/>
                <w:noProof/>
                <w:lang w:eastAsia="en-US" w:bidi="en-US"/>
              </w:rPr>
              <w:t>Specifications and guidelines for the submission of assignments</w:t>
            </w:r>
            <w:r w:rsidR="00190DF4">
              <w:rPr>
                <w:noProof/>
                <w:webHidden/>
              </w:rPr>
              <w:tab/>
            </w:r>
            <w:r w:rsidR="00190DF4">
              <w:rPr>
                <w:noProof/>
                <w:webHidden/>
              </w:rPr>
              <w:fldChar w:fldCharType="begin"/>
            </w:r>
            <w:r w:rsidR="00190DF4">
              <w:rPr>
                <w:noProof/>
                <w:webHidden/>
              </w:rPr>
              <w:instrText xml:space="preserve"> PAGEREF _Toc124110371 \h </w:instrText>
            </w:r>
            <w:r w:rsidR="00190DF4">
              <w:rPr>
                <w:noProof/>
                <w:webHidden/>
              </w:rPr>
            </w:r>
            <w:r w:rsidR="00190DF4">
              <w:rPr>
                <w:noProof/>
                <w:webHidden/>
              </w:rPr>
              <w:fldChar w:fldCharType="separate"/>
            </w:r>
            <w:r w:rsidR="00190DF4">
              <w:rPr>
                <w:noProof/>
                <w:webHidden/>
              </w:rPr>
              <w:t>9</w:t>
            </w:r>
            <w:r w:rsidR="00190DF4">
              <w:rPr>
                <w:noProof/>
                <w:webHidden/>
              </w:rPr>
              <w:fldChar w:fldCharType="end"/>
            </w:r>
          </w:hyperlink>
        </w:p>
        <w:p w14:paraId="0879FDCE" w14:textId="46EB6FBE" w:rsidR="00190DF4" w:rsidRDefault="00000000">
          <w:pPr>
            <w:pStyle w:val="TOC3"/>
            <w:tabs>
              <w:tab w:val="right" w:leader="dot" w:pos="10263"/>
            </w:tabs>
            <w:rPr>
              <w:rFonts w:asciiTheme="minorHAnsi" w:eastAsiaTheme="minorEastAsia" w:hAnsiTheme="minorHAnsi" w:cstheme="minorBidi"/>
              <w:noProof/>
              <w:color w:val="auto"/>
              <w:sz w:val="22"/>
              <w:lang w:val="en-US" w:eastAsia="en-US"/>
            </w:rPr>
          </w:pPr>
          <w:hyperlink w:anchor="_Toc124110372" w:history="1">
            <w:r w:rsidR="00190DF4" w:rsidRPr="00424839">
              <w:rPr>
                <w:rStyle w:val="Hyperlink"/>
                <w:noProof/>
                <w:lang w:val="en-GB" w:eastAsia="en-US" w:bidi="en-US"/>
              </w:rPr>
              <w:t xml:space="preserve">5.2 </w:t>
            </w:r>
            <w:r w:rsidR="00190DF4" w:rsidRPr="00424839">
              <w:rPr>
                <w:rStyle w:val="Hyperlink"/>
                <w:noProof/>
                <w:lang w:eastAsia="en-US" w:bidi="en-US"/>
              </w:rPr>
              <w:t>Policy on absence from the tests</w:t>
            </w:r>
            <w:r w:rsidR="00190DF4">
              <w:rPr>
                <w:noProof/>
                <w:webHidden/>
              </w:rPr>
              <w:tab/>
            </w:r>
            <w:r w:rsidR="00190DF4">
              <w:rPr>
                <w:noProof/>
                <w:webHidden/>
              </w:rPr>
              <w:fldChar w:fldCharType="begin"/>
            </w:r>
            <w:r w:rsidR="00190DF4">
              <w:rPr>
                <w:noProof/>
                <w:webHidden/>
              </w:rPr>
              <w:instrText xml:space="preserve"> PAGEREF _Toc124110372 \h </w:instrText>
            </w:r>
            <w:r w:rsidR="00190DF4">
              <w:rPr>
                <w:noProof/>
                <w:webHidden/>
              </w:rPr>
            </w:r>
            <w:r w:rsidR="00190DF4">
              <w:rPr>
                <w:noProof/>
                <w:webHidden/>
              </w:rPr>
              <w:fldChar w:fldCharType="separate"/>
            </w:r>
            <w:r w:rsidR="00190DF4">
              <w:rPr>
                <w:noProof/>
                <w:webHidden/>
              </w:rPr>
              <w:t>9</w:t>
            </w:r>
            <w:r w:rsidR="00190DF4">
              <w:rPr>
                <w:noProof/>
                <w:webHidden/>
              </w:rPr>
              <w:fldChar w:fldCharType="end"/>
            </w:r>
          </w:hyperlink>
        </w:p>
        <w:p w14:paraId="4B0A71B8" w14:textId="437E751B" w:rsidR="00190DF4" w:rsidRDefault="00000000">
          <w:pPr>
            <w:pStyle w:val="TOC3"/>
            <w:tabs>
              <w:tab w:val="right" w:leader="dot" w:pos="10263"/>
            </w:tabs>
            <w:rPr>
              <w:rFonts w:asciiTheme="minorHAnsi" w:eastAsiaTheme="minorEastAsia" w:hAnsiTheme="minorHAnsi" w:cstheme="minorBidi"/>
              <w:noProof/>
              <w:color w:val="auto"/>
              <w:sz w:val="22"/>
              <w:lang w:val="en-US" w:eastAsia="en-US"/>
            </w:rPr>
          </w:pPr>
          <w:hyperlink w:anchor="_Toc124110373" w:history="1">
            <w:r w:rsidR="00190DF4" w:rsidRPr="00424839">
              <w:rPr>
                <w:rStyle w:val="Hyperlink"/>
                <w:noProof/>
                <w:lang w:val="en-GB" w:eastAsia="en-US" w:bidi="en-US"/>
              </w:rPr>
              <w:t xml:space="preserve">5.3 </w:t>
            </w:r>
            <w:r w:rsidR="00190DF4" w:rsidRPr="00424839">
              <w:rPr>
                <w:rStyle w:val="Hyperlink"/>
                <w:noProof/>
                <w:lang w:eastAsia="en-US" w:bidi="en-US"/>
              </w:rPr>
              <w:t>Academic dishonesty</w:t>
            </w:r>
            <w:r w:rsidR="00190DF4">
              <w:rPr>
                <w:noProof/>
                <w:webHidden/>
              </w:rPr>
              <w:tab/>
            </w:r>
            <w:r w:rsidR="00190DF4">
              <w:rPr>
                <w:noProof/>
                <w:webHidden/>
              </w:rPr>
              <w:fldChar w:fldCharType="begin"/>
            </w:r>
            <w:r w:rsidR="00190DF4">
              <w:rPr>
                <w:noProof/>
                <w:webHidden/>
              </w:rPr>
              <w:instrText xml:space="preserve"> PAGEREF _Toc124110373 \h </w:instrText>
            </w:r>
            <w:r w:rsidR="00190DF4">
              <w:rPr>
                <w:noProof/>
                <w:webHidden/>
              </w:rPr>
            </w:r>
            <w:r w:rsidR="00190DF4">
              <w:rPr>
                <w:noProof/>
                <w:webHidden/>
              </w:rPr>
              <w:fldChar w:fldCharType="separate"/>
            </w:r>
            <w:r w:rsidR="00190DF4">
              <w:rPr>
                <w:noProof/>
                <w:webHidden/>
              </w:rPr>
              <w:t>10</w:t>
            </w:r>
            <w:r w:rsidR="00190DF4">
              <w:rPr>
                <w:noProof/>
                <w:webHidden/>
              </w:rPr>
              <w:fldChar w:fldCharType="end"/>
            </w:r>
          </w:hyperlink>
        </w:p>
        <w:p w14:paraId="6AB98E49" w14:textId="4294BDBF" w:rsidR="00190DF4" w:rsidRDefault="00000000">
          <w:pPr>
            <w:pStyle w:val="TOC3"/>
            <w:tabs>
              <w:tab w:val="right" w:leader="dot" w:pos="10263"/>
            </w:tabs>
            <w:rPr>
              <w:rFonts w:asciiTheme="minorHAnsi" w:eastAsiaTheme="minorEastAsia" w:hAnsiTheme="minorHAnsi" w:cstheme="minorBidi"/>
              <w:noProof/>
              <w:color w:val="auto"/>
              <w:sz w:val="22"/>
              <w:lang w:val="en-US" w:eastAsia="en-US"/>
            </w:rPr>
          </w:pPr>
          <w:hyperlink w:anchor="_Toc124110374" w:history="1">
            <w:r w:rsidR="00190DF4" w:rsidRPr="00424839">
              <w:rPr>
                <w:rStyle w:val="Hyperlink"/>
                <w:noProof/>
                <w:lang w:val="en-GB" w:eastAsia="en-US" w:bidi="en-US"/>
              </w:rPr>
              <w:t xml:space="preserve">5.4 </w:t>
            </w:r>
            <w:r w:rsidR="00190DF4" w:rsidRPr="00424839">
              <w:rPr>
                <w:rStyle w:val="Hyperlink"/>
                <w:noProof/>
                <w:lang w:eastAsia="en-US" w:bidi="en-US"/>
              </w:rPr>
              <w:t>Moderation and marking of assessments</w:t>
            </w:r>
            <w:r w:rsidR="00190DF4">
              <w:rPr>
                <w:noProof/>
                <w:webHidden/>
              </w:rPr>
              <w:tab/>
            </w:r>
            <w:r w:rsidR="00190DF4">
              <w:rPr>
                <w:noProof/>
                <w:webHidden/>
              </w:rPr>
              <w:fldChar w:fldCharType="begin"/>
            </w:r>
            <w:r w:rsidR="00190DF4">
              <w:rPr>
                <w:noProof/>
                <w:webHidden/>
              </w:rPr>
              <w:instrText xml:space="preserve"> PAGEREF _Toc124110374 \h </w:instrText>
            </w:r>
            <w:r w:rsidR="00190DF4">
              <w:rPr>
                <w:noProof/>
                <w:webHidden/>
              </w:rPr>
            </w:r>
            <w:r w:rsidR="00190DF4">
              <w:rPr>
                <w:noProof/>
                <w:webHidden/>
              </w:rPr>
              <w:fldChar w:fldCharType="separate"/>
            </w:r>
            <w:r w:rsidR="00190DF4">
              <w:rPr>
                <w:noProof/>
                <w:webHidden/>
              </w:rPr>
              <w:t>11</w:t>
            </w:r>
            <w:r w:rsidR="00190DF4">
              <w:rPr>
                <w:noProof/>
                <w:webHidden/>
              </w:rPr>
              <w:fldChar w:fldCharType="end"/>
            </w:r>
          </w:hyperlink>
        </w:p>
        <w:p w14:paraId="6B947CAE" w14:textId="60A1AE1A" w:rsidR="00190DF4" w:rsidRDefault="00000000">
          <w:pPr>
            <w:pStyle w:val="TOC3"/>
            <w:tabs>
              <w:tab w:val="right" w:leader="dot" w:pos="10263"/>
            </w:tabs>
            <w:rPr>
              <w:rFonts w:asciiTheme="minorHAnsi" w:eastAsiaTheme="minorEastAsia" w:hAnsiTheme="minorHAnsi" w:cstheme="minorBidi"/>
              <w:noProof/>
              <w:color w:val="auto"/>
              <w:sz w:val="22"/>
              <w:lang w:val="en-US" w:eastAsia="en-US"/>
            </w:rPr>
          </w:pPr>
          <w:hyperlink w:anchor="_Toc124110375" w:history="1">
            <w:r w:rsidR="00190DF4" w:rsidRPr="00424839">
              <w:rPr>
                <w:rStyle w:val="Hyperlink"/>
                <w:noProof/>
                <w:lang w:val="en-GB" w:eastAsia="en-US" w:bidi="en-US"/>
              </w:rPr>
              <w:t xml:space="preserve">5.5 </w:t>
            </w:r>
            <w:r w:rsidR="00190DF4" w:rsidRPr="00424839">
              <w:rPr>
                <w:rStyle w:val="Hyperlink"/>
                <w:noProof/>
                <w:lang w:eastAsia="en-US" w:bidi="en-US"/>
              </w:rPr>
              <w:t>Specifications and calculation of the predicates</w:t>
            </w:r>
            <w:r w:rsidR="00190DF4">
              <w:rPr>
                <w:noProof/>
                <w:webHidden/>
              </w:rPr>
              <w:tab/>
            </w:r>
            <w:r w:rsidR="00190DF4">
              <w:rPr>
                <w:noProof/>
                <w:webHidden/>
              </w:rPr>
              <w:fldChar w:fldCharType="begin"/>
            </w:r>
            <w:r w:rsidR="00190DF4">
              <w:rPr>
                <w:noProof/>
                <w:webHidden/>
              </w:rPr>
              <w:instrText xml:space="preserve"> PAGEREF _Toc124110375 \h </w:instrText>
            </w:r>
            <w:r w:rsidR="00190DF4">
              <w:rPr>
                <w:noProof/>
                <w:webHidden/>
              </w:rPr>
            </w:r>
            <w:r w:rsidR="00190DF4">
              <w:rPr>
                <w:noProof/>
                <w:webHidden/>
              </w:rPr>
              <w:fldChar w:fldCharType="separate"/>
            </w:r>
            <w:r w:rsidR="00190DF4">
              <w:rPr>
                <w:noProof/>
                <w:webHidden/>
              </w:rPr>
              <w:t>11</w:t>
            </w:r>
            <w:r w:rsidR="00190DF4">
              <w:rPr>
                <w:noProof/>
                <w:webHidden/>
              </w:rPr>
              <w:fldChar w:fldCharType="end"/>
            </w:r>
          </w:hyperlink>
        </w:p>
        <w:p w14:paraId="3A800A36" w14:textId="246FF810" w:rsidR="00190DF4" w:rsidRDefault="00000000">
          <w:pPr>
            <w:pStyle w:val="TOC2"/>
            <w:tabs>
              <w:tab w:val="right" w:leader="dot" w:pos="10263"/>
            </w:tabs>
            <w:rPr>
              <w:rFonts w:asciiTheme="minorHAnsi" w:eastAsiaTheme="minorEastAsia" w:hAnsiTheme="minorHAnsi" w:cstheme="minorBidi"/>
              <w:noProof/>
              <w:color w:val="auto"/>
              <w:sz w:val="22"/>
              <w:lang w:val="en-US" w:eastAsia="en-US"/>
            </w:rPr>
          </w:pPr>
          <w:hyperlink r:id="rId14" w:anchor="_Toc124110376" w:history="1">
            <w:r w:rsidR="00190DF4" w:rsidRPr="00424839">
              <w:rPr>
                <w:rStyle w:val="Hyperlink"/>
                <w:noProof/>
              </w:rPr>
              <w:t xml:space="preserve">6. </w:t>
            </w:r>
            <w:r w:rsidR="00190DF4" w:rsidRPr="00424839">
              <w:rPr>
                <w:rStyle w:val="Hyperlink"/>
                <w:bCs/>
                <w:noProof/>
              </w:rPr>
              <w:t>CODE OF CONDUCT</w:t>
            </w:r>
            <w:r w:rsidR="00190DF4">
              <w:rPr>
                <w:noProof/>
                <w:webHidden/>
              </w:rPr>
              <w:tab/>
            </w:r>
            <w:r w:rsidR="00190DF4">
              <w:rPr>
                <w:noProof/>
                <w:webHidden/>
              </w:rPr>
              <w:fldChar w:fldCharType="begin"/>
            </w:r>
            <w:r w:rsidR="00190DF4">
              <w:rPr>
                <w:noProof/>
                <w:webHidden/>
              </w:rPr>
              <w:instrText xml:space="preserve"> PAGEREF _Toc124110376 \h </w:instrText>
            </w:r>
            <w:r w:rsidR="00190DF4">
              <w:rPr>
                <w:noProof/>
                <w:webHidden/>
              </w:rPr>
            </w:r>
            <w:r w:rsidR="00190DF4">
              <w:rPr>
                <w:noProof/>
                <w:webHidden/>
              </w:rPr>
              <w:fldChar w:fldCharType="separate"/>
            </w:r>
            <w:r w:rsidR="00190DF4">
              <w:rPr>
                <w:noProof/>
                <w:webHidden/>
              </w:rPr>
              <w:t>12</w:t>
            </w:r>
            <w:r w:rsidR="00190DF4">
              <w:rPr>
                <w:noProof/>
                <w:webHidden/>
              </w:rPr>
              <w:fldChar w:fldCharType="end"/>
            </w:r>
          </w:hyperlink>
        </w:p>
        <w:p w14:paraId="5D147BC7" w14:textId="475E7DD5" w:rsidR="00190DF4" w:rsidRDefault="00000000">
          <w:pPr>
            <w:pStyle w:val="TOC3"/>
            <w:tabs>
              <w:tab w:val="right" w:leader="dot" w:pos="10263"/>
            </w:tabs>
            <w:rPr>
              <w:rFonts w:asciiTheme="minorHAnsi" w:eastAsiaTheme="minorEastAsia" w:hAnsiTheme="minorHAnsi" w:cstheme="minorBidi"/>
              <w:noProof/>
              <w:color w:val="auto"/>
              <w:sz w:val="22"/>
              <w:lang w:val="en-US" w:eastAsia="en-US"/>
            </w:rPr>
          </w:pPr>
          <w:hyperlink w:anchor="_Toc124110377" w:history="1">
            <w:r w:rsidR="00190DF4" w:rsidRPr="00424839">
              <w:rPr>
                <w:rStyle w:val="Hyperlink"/>
                <w:noProof/>
                <w:lang w:val="en-GB" w:eastAsia="en-US" w:bidi="en-US"/>
              </w:rPr>
              <w:t xml:space="preserve">6.1 </w:t>
            </w:r>
            <w:r w:rsidR="00190DF4" w:rsidRPr="00424839">
              <w:rPr>
                <w:rStyle w:val="Hyperlink"/>
                <w:noProof/>
                <w:lang w:eastAsia="en-US" w:bidi="en-US"/>
              </w:rPr>
              <w:t>Class attendance</w:t>
            </w:r>
            <w:r w:rsidR="00190DF4">
              <w:rPr>
                <w:noProof/>
                <w:webHidden/>
              </w:rPr>
              <w:tab/>
            </w:r>
            <w:r w:rsidR="00190DF4">
              <w:rPr>
                <w:noProof/>
                <w:webHidden/>
              </w:rPr>
              <w:fldChar w:fldCharType="begin"/>
            </w:r>
            <w:r w:rsidR="00190DF4">
              <w:rPr>
                <w:noProof/>
                <w:webHidden/>
              </w:rPr>
              <w:instrText xml:space="preserve"> PAGEREF _Toc124110377 \h </w:instrText>
            </w:r>
            <w:r w:rsidR="00190DF4">
              <w:rPr>
                <w:noProof/>
                <w:webHidden/>
              </w:rPr>
            </w:r>
            <w:r w:rsidR="00190DF4">
              <w:rPr>
                <w:noProof/>
                <w:webHidden/>
              </w:rPr>
              <w:fldChar w:fldCharType="separate"/>
            </w:r>
            <w:r w:rsidR="00190DF4">
              <w:rPr>
                <w:noProof/>
                <w:webHidden/>
              </w:rPr>
              <w:t>12</w:t>
            </w:r>
            <w:r w:rsidR="00190DF4">
              <w:rPr>
                <w:noProof/>
                <w:webHidden/>
              </w:rPr>
              <w:fldChar w:fldCharType="end"/>
            </w:r>
          </w:hyperlink>
        </w:p>
        <w:p w14:paraId="75DD6A0A" w14:textId="6F5B2EE5" w:rsidR="00190DF4" w:rsidRDefault="00000000">
          <w:pPr>
            <w:pStyle w:val="TOC3"/>
            <w:tabs>
              <w:tab w:val="right" w:leader="dot" w:pos="10263"/>
            </w:tabs>
            <w:rPr>
              <w:rFonts w:asciiTheme="minorHAnsi" w:eastAsiaTheme="minorEastAsia" w:hAnsiTheme="minorHAnsi" w:cstheme="minorBidi"/>
              <w:noProof/>
              <w:color w:val="auto"/>
              <w:sz w:val="22"/>
              <w:lang w:val="en-US" w:eastAsia="en-US"/>
            </w:rPr>
          </w:pPr>
          <w:hyperlink w:anchor="_Toc124110378" w:history="1">
            <w:r w:rsidR="00190DF4" w:rsidRPr="00424839">
              <w:rPr>
                <w:rStyle w:val="Hyperlink"/>
                <w:noProof/>
                <w:lang w:val="en-GB" w:eastAsia="en-US" w:bidi="en-US"/>
              </w:rPr>
              <w:t xml:space="preserve">6.2 </w:t>
            </w:r>
            <w:r w:rsidR="00190DF4" w:rsidRPr="00424839">
              <w:rPr>
                <w:rStyle w:val="Hyperlink"/>
                <w:noProof/>
                <w:lang w:eastAsia="en-US" w:bidi="en-US"/>
              </w:rPr>
              <w:t>Classroom behaviour</w:t>
            </w:r>
            <w:r w:rsidR="00190DF4">
              <w:rPr>
                <w:noProof/>
                <w:webHidden/>
              </w:rPr>
              <w:tab/>
            </w:r>
            <w:r w:rsidR="00190DF4">
              <w:rPr>
                <w:noProof/>
                <w:webHidden/>
              </w:rPr>
              <w:fldChar w:fldCharType="begin"/>
            </w:r>
            <w:r w:rsidR="00190DF4">
              <w:rPr>
                <w:noProof/>
                <w:webHidden/>
              </w:rPr>
              <w:instrText xml:space="preserve"> PAGEREF _Toc124110378 \h </w:instrText>
            </w:r>
            <w:r w:rsidR="00190DF4">
              <w:rPr>
                <w:noProof/>
                <w:webHidden/>
              </w:rPr>
            </w:r>
            <w:r w:rsidR="00190DF4">
              <w:rPr>
                <w:noProof/>
                <w:webHidden/>
              </w:rPr>
              <w:fldChar w:fldCharType="separate"/>
            </w:r>
            <w:r w:rsidR="00190DF4">
              <w:rPr>
                <w:noProof/>
                <w:webHidden/>
              </w:rPr>
              <w:t>12</w:t>
            </w:r>
            <w:r w:rsidR="00190DF4">
              <w:rPr>
                <w:noProof/>
                <w:webHidden/>
              </w:rPr>
              <w:fldChar w:fldCharType="end"/>
            </w:r>
          </w:hyperlink>
        </w:p>
        <w:p w14:paraId="4A39FF4A" w14:textId="219C5F6F" w:rsidR="00190DF4" w:rsidRDefault="00000000">
          <w:pPr>
            <w:pStyle w:val="TOC3"/>
            <w:tabs>
              <w:tab w:val="right" w:leader="dot" w:pos="10263"/>
            </w:tabs>
            <w:rPr>
              <w:rFonts w:asciiTheme="minorHAnsi" w:eastAsiaTheme="minorEastAsia" w:hAnsiTheme="minorHAnsi" w:cstheme="minorBidi"/>
              <w:noProof/>
              <w:color w:val="auto"/>
              <w:sz w:val="22"/>
              <w:lang w:val="en-US" w:eastAsia="en-US"/>
            </w:rPr>
          </w:pPr>
          <w:hyperlink w:anchor="_Toc124110379" w:history="1">
            <w:r w:rsidR="00190DF4" w:rsidRPr="00424839">
              <w:rPr>
                <w:rStyle w:val="Hyperlink"/>
                <w:noProof/>
                <w:lang w:val="en-GB" w:eastAsia="en-US" w:bidi="en-US"/>
              </w:rPr>
              <w:t xml:space="preserve">6.3 </w:t>
            </w:r>
            <w:r w:rsidR="00190DF4" w:rsidRPr="00424839">
              <w:rPr>
                <w:rStyle w:val="Hyperlink"/>
                <w:noProof/>
                <w:lang w:eastAsia="en-US" w:bidi="en-US"/>
              </w:rPr>
              <w:t>Grievance procedure</w:t>
            </w:r>
            <w:r w:rsidR="00190DF4">
              <w:rPr>
                <w:noProof/>
                <w:webHidden/>
              </w:rPr>
              <w:tab/>
            </w:r>
            <w:r w:rsidR="00190DF4">
              <w:rPr>
                <w:noProof/>
                <w:webHidden/>
              </w:rPr>
              <w:fldChar w:fldCharType="begin"/>
            </w:r>
            <w:r w:rsidR="00190DF4">
              <w:rPr>
                <w:noProof/>
                <w:webHidden/>
              </w:rPr>
              <w:instrText xml:space="preserve"> PAGEREF _Toc124110379 \h </w:instrText>
            </w:r>
            <w:r w:rsidR="00190DF4">
              <w:rPr>
                <w:noProof/>
                <w:webHidden/>
              </w:rPr>
            </w:r>
            <w:r w:rsidR="00190DF4">
              <w:rPr>
                <w:noProof/>
                <w:webHidden/>
              </w:rPr>
              <w:fldChar w:fldCharType="separate"/>
            </w:r>
            <w:r w:rsidR="00190DF4">
              <w:rPr>
                <w:noProof/>
                <w:webHidden/>
              </w:rPr>
              <w:t>12</w:t>
            </w:r>
            <w:r w:rsidR="00190DF4">
              <w:rPr>
                <w:noProof/>
                <w:webHidden/>
              </w:rPr>
              <w:fldChar w:fldCharType="end"/>
            </w:r>
          </w:hyperlink>
        </w:p>
        <w:p w14:paraId="2E0384E3" w14:textId="46979A1F" w:rsidR="00190DF4" w:rsidRDefault="00000000">
          <w:pPr>
            <w:pStyle w:val="TOC1"/>
            <w:tabs>
              <w:tab w:val="right" w:leader="dot" w:pos="10263"/>
            </w:tabs>
            <w:rPr>
              <w:rFonts w:asciiTheme="minorHAnsi" w:eastAsiaTheme="minorEastAsia" w:hAnsiTheme="minorHAnsi" w:cstheme="minorBidi"/>
              <w:noProof/>
              <w:color w:val="auto"/>
              <w:sz w:val="22"/>
              <w:lang w:val="en-US" w:eastAsia="en-US"/>
            </w:rPr>
          </w:pPr>
          <w:hyperlink w:anchor="_Toc124110380" w:history="1">
            <w:r w:rsidR="00190DF4" w:rsidRPr="00424839">
              <w:rPr>
                <w:rStyle w:val="Hyperlink"/>
                <w:noProof/>
                <w:lang w:val="en-GB" w:eastAsia="en-US" w:bidi="en-US"/>
              </w:rPr>
              <w:t>SECTION B: LEARNING COMPONENT</w:t>
            </w:r>
            <w:r w:rsidR="00190DF4">
              <w:rPr>
                <w:noProof/>
                <w:webHidden/>
              </w:rPr>
              <w:tab/>
            </w:r>
            <w:r w:rsidR="00190DF4">
              <w:rPr>
                <w:noProof/>
                <w:webHidden/>
              </w:rPr>
              <w:fldChar w:fldCharType="begin"/>
            </w:r>
            <w:r w:rsidR="00190DF4">
              <w:rPr>
                <w:noProof/>
                <w:webHidden/>
              </w:rPr>
              <w:instrText xml:space="preserve"> PAGEREF _Toc124110380 \h </w:instrText>
            </w:r>
            <w:r w:rsidR="00190DF4">
              <w:rPr>
                <w:noProof/>
                <w:webHidden/>
              </w:rPr>
            </w:r>
            <w:r w:rsidR="00190DF4">
              <w:rPr>
                <w:noProof/>
                <w:webHidden/>
              </w:rPr>
              <w:fldChar w:fldCharType="separate"/>
            </w:r>
            <w:r w:rsidR="00190DF4">
              <w:rPr>
                <w:noProof/>
                <w:webHidden/>
              </w:rPr>
              <w:t>13</w:t>
            </w:r>
            <w:r w:rsidR="00190DF4">
              <w:rPr>
                <w:noProof/>
                <w:webHidden/>
              </w:rPr>
              <w:fldChar w:fldCharType="end"/>
            </w:r>
          </w:hyperlink>
        </w:p>
        <w:p w14:paraId="580DCB7C" w14:textId="3AA8E1EB" w:rsidR="00190DF4" w:rsidRDefault="00000000">
          <w:pPr>
            <w:pStyle w:val="TOC2"/>
            <w:tabs>
              <w:tab w:val="right" w:leader="dot" w:pos="10263"/>
            </w:tabs>
            <w:rPr>
              <w:rFonts w:asciiTheme="minorHAnsi" w:eastAsiaTheme="minorEastAsia" w:hAnsiTheme="minorHAnsi" w:cstheme="minorBidi"/>
              <w:noProof/>
              <w:color w:val="auto"/>
              <w:sz w:val="22"/>
              <w:lang w:val="en-US" w:eastAsia="en-US"/>
            </w:rPr>
          </w:pPr>
          <w:hyperlink r:id="rId15" w:anchor="_Toc124110381" w:history="1">
            <w:r w:rsidR="00190DF4" w:rsidRPr="00424839">
              <w:rPr>
                <w:rStyle w:val="Hyperlink"/>
                <w:noProof/>
              </w:rPr>
              <w:t xml:space="preserve">7.  </w:t>
            </w:r>
            <w:r w:rsidR="00190DF4" w:rsidRPr="00424839">
              <w:rPr>
                <w:rStyle w:val="Hyperlink"/>
                <w:bCs/>
                <w:noProof/>
              </w:rPr>
              <w:t>MODULE SPECIFICATIONS</w:t>
            </w:r>
            <w:r w:rsidR="00190DF4">
              <w:rPr>
                <w:noProof/>
                <w:webHidden/>
              </w:rPr>
              <w:tab/>
            </w:r>
            <w:r w:rsidR="00190DF4">
              <w:rPr>
                <w:noProof/>
                <w:webHidden/>
              </w:rPr>
              <w:fldChar w:fldCharType="begin"/>
            </w:r>
            <w:r w:rsidR="00190DF4">
              <w:rPr>
                <w:noProof/>
                <w:webHidden/>
              </w:rPr>
              <w:instrText xml:space="preserve"> PAGEREF _Toc124110381 \h </w:instrText>
            </w:r>
            <w:r w:rsidR="00190DF4">
              <w:rPr>
                <w:noProof/>
                <w:webHidden/>
              </w:rPr>
            </w:r>
            <w:r w:rsidR="00190DF4">
              <w:rPr>
                <w:noProof/>
                <w:webHidden/>
              </w:rPr>
              <w:fldChar w:fldCharType="separate"/>
            </w:r>
            <w:r w:rsidR="00190DF4">
              <w:rPr>
                <w:noProof/>
                <w:webHidden/>
              </w:rPr>
              <w:t>13</w:t>
            </w:r>
            <w:r w:rsidR="00190DF4">
              <w:rPr>
                <w:noProof/>
                <w:webHidden/>
              </w:rPr>
              <w:fldChar w:fldCharType="end"/>
            </w:r>
          </w:hyperlink>
        </w:p>
        <w:p w14:paraId="244437C7" w14:textId="2E2CB196" w:rsidR="00190DF4" w:rsidRDefault="00000000">
          <w:pPr>
            <w:pStyle w:val="TOC3"/>
            <w:tabs>
              <w:tab w:val="right" w:leader="dot" w:pos="10263"/>
            </w:tabs>
            <w:rPr>
              <w:rFonts w:asciiTheme="minorHAnsi" w:eastAsiaTheme="minorEastAsia" w:hAnsiTheme="minorHAnsi" w:cstheme="minorBidi"/>
              <w:noProof/>
              <w:color w:val="auto"/>
              <w:sz w:val="22"/>
              <w:lang w:val="en-US" w:eastAsia="en-US"/>
            </w:rPr>
          </w:pPr>
          <w:hyperlink w:anchor="_Toc124110382" w:history="1">
            <w:r w:rsidR="00190DF4" w:rsidRPr="00424839">
              <w:rPr>
                <w:rStyle w:val="Hyperlink"/>
                <w:noProof/>
                <w:lang w:val="en-GB" w:eastAsia="en-US" w:bidi="en-US"/>
              </w:rPr>
              <w:t xml:space="preserve">7.1 </w:t>
            </w:r>
            <w:r w:rsidR="00190DF4" w:rsidRPr="00424839">
              <w:rPr>
                <w:rStyle w:val="Hyperlink"/>
                <w:noProof/>
                <w:lang w:eastAsia="en-US" w:bidi="en-US"/>
              </w:rPr>
              <w:t>The purpose of the module</w:t>
            </w:r>
            <w:r w:rsidR="00190DF4">
              <w:rPr>
                <w:noProof/>
                <w:webHidden/>
              </w:rPr>
              <w:tab/>
            </w:r>
            <w:r w:rsidR="00190DF4">
              <w:rPr>
                <w:noProof/>
                <w:webHidden/>
              </w:rPr>
              <w:fldChar w:fldCharType="begin"/>
            </w:r>
            <w:r w:rsidR="00190DF4">
              <w:rPr>
                <w:noProof/>
                <w:webHidden/>
              </w:rPr>
              <w:instrText xml:space="preserve"> PAGEREF _Toc124110382 \h </w:instrText>
            </w:r>
            <w:r w:rsidR="00190DF4">
              <w:rPr>
                <w:noProof/>
                <w:webHidden/>
              </w:rPr>
            </w:r>
            <w:r w:rsidR="00190DF4">
              <w:rPr>
                <w:noProof/>
                <w:webHidden/>
              </w:rPr>
              <w:fldChar w:fldCharType="separate"/>
            </w:r>
            <w:r w:rsidR="00190DF4">
              <w:rPr>
                <w:noProof/>
                <w:webHidden/>
              </w:rPr>
              <w:t>13</w:t>
            </w:r>
            <w:r w:rsidR="00190DF4">
              <w:rPr>
                <w:noProof/>
                <w:webHidden/>
              </w:rPr>
              <w:fldChar w:fldCharType="end"/>
            </w:r>
          </w:hyperlink>
        </w:p>
        <w:p w14:paraId="681C9E10" w14:textId="2C2A638F" w:rsidR="00190DF4" w:rsidRDefault="00000000">
          <w:pPr>
            <w:pStyle w:val="TOC3"/>
            <w:tabs>
              <w:tab w:val="right" w:leader="dot" w:pos="10263"/>
            </w:tabs>
            <w:rPr>
              <w:rFonts w:asciiTheme="minorHAnsi" w:eastAsiaTheme="minorEastAsia" w:hAnsiTheme="minorHAnsi" w:cstheme="minorBidi"/>
              <w:noProof/>
              <w:color w:val="auto"/>
              <w:sz w:val="22"/>
              <w:lang w:val="en-US" w:eastAsia="en-US"/>
            </w:rPr>
          </w:pPr>
          <w:hyperlink w:anchor="_Toc124110383" w:history="1">
            <w:r w:rsidR="00190DF4" w:rsidRPr="00424839">
              <w:rPr>
                <w:rStyle w:val="Hyperlink"/>
                <w:noProof/>
                <w:lang w:val="en-GB" w:eastAsia="en-US" w:bidi="en-US"/>
              </w:rPr>
              <w:t xml:space="preserve">7.2 </w:t>
            </w:r>
            <w:r w:rsidR="00190DF4" w:rsidRPr="00424839">
              <w:rPr>
                <w:rStyle w:val="Hyperlink"/>
                <w:noProof/>
                <w:lang w:eastAsia="en-US" w:bidi="en-US"/>
              </w:rPr>
              <w:t>Module composition</w:t>
            </w:r>
            <w:r w:rsidR="00190DF4">
              <w:rPr>
                <w:noProof/>
                <w:webHidden/>
              </w:rPr>
              <w:tab/>
            </w:r>
            <w:r w:rsidR="00190DF4">
              <w:rPr>
                <w:noProof/>
                <w:webHidden/>
              </w:rPr>
              <w:fldChar w:fldCharType="begin"/>
            </w:r>
            <w:r w:rsidR="00190DF4">
              <w:rPr>
                <w:noProof/>
                <w:webHidden/>
              </w:rPr>
              <w:instrText xml:space="preserve"> PAGEREF _Toc124110383 \h </w:instrText>
            </w:r>
            <w:r w:rsidR="00190DF4">
              <w:rPr>
                <w:noProof/>
                <w:webHidden/>
              </w:rPr>
            </w:r>
            <w:r w:rsidR="00190DF4">
              <w:rPr>
                <w:noProof/>
                <w:webHidden/>
              </w:rPr>
              <w:fldChar w:fldCharType="separate"/>
            </w:r>
            <w:r w:rsidR="00190DF4">
              <w:rPr>
                <w:noProof/>
                <w:webHidden/>
              </w:rPr>
              <w:t>13</w:t>
            </w:r>
            <w:r w:rsidR="00190DF4">
              <w:rPr>
                <w:noProof/>
                <w:webHidden/>
              </w:rPr>
              <w:fldChar w:fldCharType="end"/>
            </w:r>
          </w:hyperlink>
        </w:p>
        <w:p w14:paraId="2CE8C4AC" w14:textId="37314E5C" w:rsidR="00190DF4" w:rsidRDefault="00000000">
          <w:pPr>
            <w:pStyle w:val="TOC2"/>
            <w:tabs>
              <w:tab w:val="right" w:leader="dot" w:pos="10263"/>
            </w:tabs>
            <w:rPr>
              <w:rFonts w:asciiTheme="minorHAnsi" w:eastAsiaTheme="minorEastAsia" w:hAnsiTheme="minorHAnsi" w:cstheme="minorBidi"/>
              <w:noProof/>
              <w:color w:val="auto"/>
              <w:sz w:val="22"/>
              <w:lang w:val="en-US" w:eastAsia="en-US"/>
            </w:rPr>
          </w:pPr>
          <w:hyperlink r:id="rId16" w:anchor="_Toc124110384" w:history="1">
            <w:r w:rsidR="00190DF4" w:rsidRPr="00424839">
              <w:rPr>
                <w:rStyle w:val="Hyperlink"/>
                <w:noProof/>
              </w:rPr>
              <w:t>8. GLOSSARY TERMS</w:t>
            </w:r>
            <w:r w:rsidR="00190DF4">
              <w:rPr>
                <w:noProof/>
                <w:webHidden/>
              </w:rPr>
              <w:tab/>
            </w:r>
            <w:r w:rsidR="00190DF4">
              <w:rPr>
                <w:noProof/>
                <w:webHidden/>
              </w:rPr>
              <w:fldChar w:fldCharType="begin"/>
            </w:r>
            <w:r w:rsidR="00190DF4">
              <w:rPr>
                <w:noProof/>
                <w:webHidden/>
              </w:rPr>
              <w:instrText xml:space="preserve"> PAGEREF _Toc124110384 \h </w:instrText>
            </w:r>
            <w:r w:rsidR="00190DF4">
              <w:rPr>
                <w:noProof/>
                <w:webHidden/>
              </w:rPr>
            </w:r>
            <w:r w:rsidR="00190DF4">
              <w:rPr>
                <w:noProof/>
                <w:webHidden/>
              </w:rPr>
              <w:fldChar w:fldCharType="separate"/>
            </w:r>
            <w:r w:rsidR="00190DF4">
              <w:rPr>
                <w:noProof/>
                <w:webHidden/>
              </w:rPr>
              <w:t>18</w:t>
            </w:r>
            <w:r w:rsidR="00190DF4">
              <w:rPr>
                <w:noProof/>
                <w:webHidden/>
              </w:rPr>
              <w:fldChar w:fldCharType="end"/>
            </w:r>
          </w:hyperlink>
        </w:p>
        <w:p w14:paraId="78CDD3CC" w14:textId="19B814C4" w:rsidR="00190DF4" w:rsidRDefault="00000000">
          <w:pPr>
            <w:pStyle w:val="TOC2"/>
            <w:tabs>
              <w:tab w:val="right" w:leader="dot" w:pos="10263"/>
            </w:tabs>
            <w:rPr>
              <w:rFonts w:asciiTheme="minorHAnsi" w:eastAsiaTheme="minorEastAsia" w:hAnsiTheme="minorHAnsi" w:cstheme="minorBidi"/>
              <w:noProof/>
              <w:color w:val="auto"/>
              <w:sz w:val="22"/>
              <w:lang w:val="en-US" w:eastAsia="en-US"/>
            </w:rPr>
          </w:pPr>
          <w:hyperlink r:id="rId17" w:anchor="_Toc124110385" w:history="1">
            <w:r w:rsidR="00190DF4" w:rsidRPr="00424839">
              <w:rPr>
                <w:rStyle w:val="Hyperlink"/>
                <w:noProof/>
                <w:lang w:bidi="en-US"/>
              </w:rPr>
              <w:t xml:space="preserve">9. </w:t>
            </w:r>
            <w:r w:rsidR="00190DF4" w:rsidRPr="00424839">
              <w:rPr>
                <w:rStyle w:val="Hyperlink"/>
                <w:bCs/>
                <w:noProof/>
              </w:rPr>
              <w:t>ESSAY WRITING AND REFERENCING</w:t>
            </w:r>
            <w:r w:rsidR="00190DF4">
              <w:rPr>
                <w:noProof/>
                <w:webHidden/>
              </w:rPr>
              <w:tab/>
            </w:r>
            <w:r w:rsidR="00190DF4">
              <w:rPr>
                <w:noProof/>
                <w:webHidden/>
              </w:rPr>
              <w:fldChar w:fldCharType="begin"/>
            </w:r>
            <w:r w:rsidR="00190DF4">
              <w:rPr>
                <w:noProof/>
                <w:webHidden/>
              </w:rPr>
              <w:instrText xml:space="preserve"> PAGEREF _Toc124110385 \h </w:instrText>
            </w:r>
            <w:r w:rsidR="00190DF4">
              <w:rPr>
                <w:noProof/>
                <w:webHidden/>
              </w:rPr>
            </w:r>
            <w:r w:rsidR="00190DF4">
              <w:rPr>
                <w:noProof/>
                <w:webHidden/>
              </w:rPr>
              <w:fldChar w:fldCharType="separate"/>
            </w:r>
            <w:r w:rsidR="00190DF4">
              <w:rPr>
                <w:noProof/>
                <w:webHidden/>
              </w:rPr>
              <w:t>20</w:t>
            </w:r>
            <w:r w:rsidR="00190DF4">
              <w:rPr>
                <w:noProof/>
                <w:webHidden/>
              </w:rPr>
              <w:fldChar w:fldCharType="end"/>
            </w:r>
          </w:hyperlink>
        </w:p>
        <w:p w14:paraId="0B4326BC" w14:textId="673A86FB" w:rsidR="00190DF4" w:rsidRDefault="00000000">
          <w:pPr>
            <w:pStyle w:val="TOC3"/>
            <w:tabs>
              <w:tab w:val="right" w:leader="dot" w:pos="10263"/>
            </w:tabs>
            <w:rPr>
              <w:rFonts w:asciiTheme="minorHAnsi" w:eastAsiaTheme="minorEastAsia" w:hAnsiTheme="minorHAnsi" w:cstheme="minorBidi"/>
              <w:noProof/>
              <w:color w:val="auto"/>
              <w:sz w:val="22"/>
              <w:lang w:val="en-US" w:eastAsia="en-US"/>
            </w:rPr>
          </w:pPr>
          <w:hyperlink w:anchor="_Toc124110386" w:history="1">
            <w:r w:rsidR="00190DF4" w:rsidRPr="00424839">
              <w:rPr>
                <w:rStyle w:val="Hyperlink"/>
                <w:rFonts w:eastAsia="Times New Roman"/>
                <w:caps/>
                <w:noProof/>
                <w:spacing w:val="15"/>
                <w:lang w:val="en-US" w:eastAsia="en-US" w:bidi="en-US"/>
              </w:rPr>
              <w:t xml:space="preserve">9.1 </w:t>
            </w:r>
            <w:r w:rsidR="00190DF4" w:rsidRPr="00424839">
              <w:rPr>
                <w:rStyle w:val="Hyperlink"/>
                <w:bCs/>
                <w:noProof/>
              </w:rPr>
              <w:t>Writing Essays</w:t>
            </w:r>
            <w:r w:rsidR="00190DF4">
              <w:rPr>
                <w:noProof/>
                <w:webHidden/>
              </w:rPr>
              <w:tab/>
            </w:r>
            <w:r w:rsidR="00190DF4">
              <w:rPr>
                <w:noProof/>
                <w:webHidden/>
              </w:rPr>
              <w:fldChar w:fldCharType="begin"/>
            </w:r>
            <w:r w:rsidR="00190DF4">
              <w:rPr>
                <w:noProof/>
                <w:webHidden/>
              </w:rPr>
              <w:instrText xml:space="preserve"> PAGEREF _Toc124110386 \h </w:instrText>
            </w:r>
            <w:r w:rsidR="00190DF4">
              <w:rPr>
                <w:noProof/>
                <w:webHidden/>
              </w:rPr>
            </w:r>
            <w:r w:rsidR="00190DF4">
              <w:rPr>
                <w:noProof/>
                <w:webHidden/>
              </w:rPr>
              <w:fldChar w:fldCharType="separate"/>
            </w:r>
            <w:r w:rsidR="00190DF4">
              <w:rPr>
                <w:noProof/>
                <w:webHidden/>
              </w:rPr>
              <w:t>20</w:t>
            </w:r>
            <w:r w:rsidR="00190DF4">
              <w:rPr>
                <w:noProof/>
                <w:webHidden/>
              </w:rPr>
              <w:fldChar w:fldCharType="end"/>
            </w:r>
          </w:hyperlink>
        </w:p>
        <w:p w14:paraId="2A31A3E2" w14:textId="74D672F6" w:rsidR="00190DF4" w:rsidRDefault="00000000">
          <w:pPr>
            <w:pStyle w:val="TOC3"/>
            <w:tabs>
              <w:tab w:val="right" w:leader="dot" w:pos="10263"/>
            </w:tabs>
            <w:rPr>
              <w:rFonts w:asciiTheme="minorHAnsi" w:eastAsiaTheme="minorEastAsia" w:hAnsiTheme="minorHAnsi" w:cstheme="minorBidi"/>
              <w:noProof/>
              <w:color w:val="auto"/>
              <w:sz w:val="22"/>
              <w:lang w:val="en-US" w:eastAsia="en-US"/>
            </w:rPr>
          </w:pPr>
          <w:hyperlink w:anchor="_Toc124110387" w:history="1">
            <w:r w:rsidR="00190DF4" w:rsidRPr="00424839">
              <w:rPr>
                <w:rStyle w:val="Hyperlink"/>
                <w:rFonts w:eastAsia="Times New Roman"/>
                <w:caps/>
                <w:noProof/>
                <w:spacing w:val="15"/>
                <w:lang w:val="en-US" w:eastAsia="en-US" w:bidi="en-US"/>
              </w:rPr>
              <w:t xml:space="preserve">9.2 </w:t>
            </w:r>
            <w:r w:rsidR="00190DF4" w:rsidRPr="00424839">
              <w:rPr>
                <w:rStyle w:val="Hyperlink"/>
                <w:bCs/>
                <w:noProof/>
              </w:rPr>
              <w:t>Referencing</w:t>
            </w:r>
            <w:r w:rsidR="00190DF4">
              <w:rPr>
                <w:noProof/>
                <w:webHidden/>
              </w:rPr>
              <w:tab/>
            </w:r>
            <w:r w:rsidR="00190DF4">
              <w:rPr>
                <w:noProof/>
                <w:webHidden/>
              </w:rPr>
              <w:fldChar w:fldCharType="begin"/>
            </w:r>
            <w:r w:rsidR="00190DF4">
              <w:rPr>
                <w:noProof/>
                <w:webHidden/>
              </w:rPr>
              <w:instrText xml:space="preserve"> PAGEREF _Toc124110387 \h </w:instrText>
            </w:r>
            <w:r w:rsidR="00190DF4">
              <w:rPr>
                <w:noProof/>
                <w:webHidden/>
              </w:rPr>
            </w:r>
            <w:r w:rsidR="00190DF4">
              <w:rPr>
                <w:noProof/>
                <w:webHidden/>
              </w:rPr>
              <w:fldChar w:fldCharType="separate"/>
            </w:r>
            <w:r w:rsidR="00190DF4">
              <w:rPr>
                <w:noProof/>
                <w:webHidden/>
              </w:rPr>
              <w:t>22</w:t>
            </w:r>
            <w:r w:rsidR="00190DF4">
              <w:rPr>
                <w:noProof/>
                <w:webHidden/>
              </w:rPr>
              <w:fldChar w:fldCharType="end"/>
            </w:r>
          </w:hyperlink>
        </w:p>
        <w:p w14:paraId="4D68E7AC" w14:textId="294EA354" w:rsidR="00190DF4" w:rsidRDefault="00000000">
          <w:pPr>
            <w:pStyle w:val="TOC3"/>
            <w:tabs>
              <w:tab w:val="right" w:leader="dot" w:pos="10263"/>
            </w:tabs>
            <w:rPr>
              <w:rFonts w:asciiTheme="minorHAnsi" w:eastAsiaTheme="minorEastAsia" w:hAnsiTheme="minorHAnsi" w:cstheme="minorBidi"/>
              <w:noProof/>
              <w:color w:val="auto"/>
              <w:sz w:val="22"/>
              <w:lang w:val="en-US" w:eastAsia="en-US"/>
            </w:rPr>
          </w:pPr>
          <w:hyperlink w:anchor="_Toc124110388" w:history="1">
            <w:r w:rsidR="00190DF4" w:rsidRPr="00424839">
              <w:rPr>
                <w:rStyle w:val="Hyperlink"/>
                <w:rFonts w:eastAsia="Times New Roman"/>
                <w:caps/>
                <w:noProof/>
                <w:spacing w:val="15"/>
                <w:lang w:val="en-US" w:eastAsia="en-US" w:bidi="en-US"/>
              </w:rPr>
              <w:t xml:space="preserve">9.3 </w:t>
            </w:r>
            <w:r w:rsidR="00190DF4" w:rsidRPr="00424839">
              <w:rPr>
                <w:rStyle w:val="Hyperlink"/>
                <w:bCs/>
                <w:noProof/>
              </w:rPr>
              <w:t>How to present a list of references</w:t>
            </w:r>
            <w:r w:rsidR="00190DF4">
              <w:rPr>
                <w:noProof/>
                <w:webHidden/>
              </w:rPr>
              <w:tab/>
            </w:r>
            <w:r w:rsidR="00190DF4">
              <w:rPr>
                <w:noProof/>
                <w:webHidden/>
              </w:rPr>
              <w:fldChar w:fldCharType="begin"/>
            </w:r>
            <w:r w:rsidR="00190DF4">
              <w:rPr>
                <w:noProof/>
                <w:webHidden/>
              </w:rPr>
              <w:instrText xml:space="preserve"> PAGEREF _Toc124110388 \h </w:instrText>
            </w:r>
            <w:r w:rsidR="00190DF4">
              <w:rPr>
                <w:noProof/>
                <w:webHidden/>
              </w:rPr>
            </w:r>
            <w:r w:rsidR="00190DF4">
              <w:rPr>
                <w:noProof/>
                <w:webHidden/>
              </w:rPr>
              <w:fldChar w:fldCharType="separate"/>
            </w:r>
            <w:r w:rsidR="00190DF4">
              <w:rPr>
                <w:noProof/>
                <w:webHidden/>
              </w:rPr>
              <w:t>23</w:t>
            </w:r>
            <w:r w:rsidR="00190DF4">
              <w:rPr>
                <w:noProof/>
                <w:webHidden/>
              </w:rPr>
              <w:fldChar w:fldCharType="end"/>
            </w:r>
          </w:hyperlink>
        </w:p>
        <w:p w14:paraId="4C8C91C4" w14:textId="2ED07394" w:rsidR="00190DF4" w:rsidRDefault="00000000">
          <w:pPr>
            <w:pStyle w:val="TOC2"/>
            <w:tabs>
              <w:tab w:val="right" w:leader="dot" w:pos="10263"/>
            </w:tabs>
            <w:rPr>
              <w:rFonts w:asciiTheme="minorHAnsi" w:eastAsiaTheme="minorEastAsia" w:hAnsiTheme="minorHAnsi" w:cstheme="minorBidi"/>
              <w:noProof/>
              <w:color w:val="auto"/>
              <w:sz w:val="22"/>
              <w:lang w:val="en-US" w:eastAsia="en-US"/>
            </w:rPr>
          </w:pPr>
          <w:hyperlink r:id="rId18" w:anchor="_Toc124110389" w:history="1">
            <w:r w:rsidR="00190DF4" w:rsidRPr="00424839">
              <w:rPr>
                <w:rStyle w:val="Hyperlink"/>
                <w:bCs/>
                <w:noProof/>
              </w:rPr>
              <w:t>10. Final Remark</w:t>
            </w:r>
            <w:r w:rsidR="00190DF4">
              <w:rPr>
                <w:noProof/>
                <w:webHidden/>
              </w:rPr>
              <w:tab/>
            </w:r>
            <w:r w:rsidR="00190DF4">
              <w:rPr>
                <w:noProof/>
                <w:webHidden/>
              </w:rPr>
              <w:fldChar w:fldCharType="begin"/>
            </w:r>
            <w:r w:rsidR="00190DF4">
              <w:rPr>
                <w:noProof/>
                <w:webHidden/>
              </w:rPr>
              <w:instrText xml:space="preserve"> PAGEREF _Toc124110389 \h </w:instrText>
            </w:r>
            <w:r w:rsidR="00190DF4">
              <w:rPr>
                <w:noProof/>
                <w:webHidden/>
              </w:rPr>
            </w:r>
            <w:r w:rsidR="00190DF4">
              <w:rPr>
                <w:noProof/>
                <w:webHidden/>
              </w:rPr>
              <w:fldChar w:fldCharType="separate"/>
            </w:r>
            <w:r w:rsidR="00190DF4">
              <w:rPr>
                <w:noProof/>
                <w:webHidden/>
              </w:rPr>
              <w:t>24</w:t>
            </w:r>
            <w:r w:rsidR="00190DF4">
              <w:rPr>
                <w:noProof/>
                <w:webHidden/>
              </w:rPr>
              <w:fldChar w:fldCharType="end"/>
            </w:r>
          </w:hyperlink>
        </w:p>
        <w:p w14:paraId="04B66491" w14:textId="47C0F5B4" w:rsidR="00FE6620" w:rsidRDefault="007C1ADA" w:rsidP="00AA03AB">
          <w:r>
            <w:rPr>
              <w:b/>
              <w:bCs/>
              <w:noProof/>
            </w:rPr>
            <w:fldChar w:fldCharType="end"/>
          </w:r>
        </w:p>
      </w:sdtContent>
    </w:sdt>
    <w:p w14:paraId="053A2EC6" w14:textId="03939F17" w:rsidR="00B569B4" w:rsidRDefault="0083397D" w:rsidP="00817E4A">
      <w:pPr>
        <w:pStyle w:val="Heading1"/>
        <w:ind w:left="0"/>
      </w:pPr>
      <w:bookmarkStart w:id="2" w:name="_Toc124110356"/>
      <w:r w:rsidRPr="00077ACF">
        <w:rPr>
          <w:sz w:val="32"/>
          <w:szCs w:val="32"/>
        </w:rPr>
        <w:lastRenderedPageBreak/>
        <w:t>S</w:t>
      </w:r>
      <w:r w:rsidR="00077ACF">
        <w:rPr>
          <w:sz w:val="32"/>
          <w:szCs w:val="32"/>
        </w:rPr>
        <w:t>ECTION</w:t>
      </w:r>
      <w:r w:rsidR="00077ACF">
        <w:t xml:space="preserve"> </w:t>
      </w:r>
      <w:r w:rsidRPr="00077ACF">
        <w:rPr>
          <w:sz w:val="32"/>
          <w:szCs w:val="32"/>
        </w:rPr>
        <w:t xml:space="preserve">A: </w:t>
      </w:r>
      <w:r w:rsidR="00817E4A">
        <w:rPr>
          <w:sz w:val="32"/>
          <w:szCs w:val="32"/>
        </w:rPr>
        <w:t>ORGANISATIONAL COMPONENT</w:t>
      </w:r>
      <w:bookmarkEnd w:id="2"/>
      <w:r>
        <w:t xml:space="preserve"> </w:t>
      </w:r>
      <w:r>
        <w:tab/>
        <w:t xml:space="preserve"> </w:t>
      </w:r>
    </w:p>
    <w:p w14:paraId="2577896A" w14:textId="0937466D" w:rsidR="00C63405" w:rsidRDefault="00B569B4" w:rsidP="00B569B4">
      <w:pPr>
        <w:spacing w:after="197" w:line="259" w:lineRule="auto"/>
        <w:ind w:left="0" w:right="0" w:firstLine="0"/>
        <w:jc w:val="left"/>
      </w:pPr>
      <w:r w:rsidRPr="007D5089">
        <w:rPr>
          <w:rFonts w:ascii="Times New Roman" w:eastAsia="Times New Roman" w:hAnsi="Times New Roman" w:cs="Times New Roman"/>
          <w:b/>
          <w:noProof/>
          <w:szCs w:val="20"/>
          <w:lang w:val="en-US" w:eastAsia="en-US"/>
        </w:rPr>
        <mc:AlternateContent>
          <mc:Choice Requires="wps">
            <w:drawing>
              <wp:anchor distT="0" distB="0" distL="114300" distR="114300" simplePos="0" relativeHeight="251661312" behindDoc="0" locked="0" layoutInCell="1" allowOverlap="1" wp14:anchorId="061CA4BE" wp14:editId="0163E8C5">
                <wp:simplePos x="0" y="0"/>
                <wp:positionH relativeFrom="margin">
                  <wp:align>right</wp:align>
                </wp:positionH>
                <wp:positionV relativeFrom="paragraph">
                  <wp:posOffset>185420</wp:posOffset>
                </wp:positionV>
                <wp:extent cx="6524625" cy="438150"/>
                <wp:effectExtent l="0" t="0" r="47625" b="57150"/>
                <wp:wrapNone/>
                <wp:docPr id="22"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24625" cy="438150"/>
                        </a:xfrm>
                        <a:prstGeom prst="rect">
                          <a:avLst/>
                        </a:prstGeom>
                        <a:gradFill rotWithShape="0">
                          <a:gsLst>
                            <a:gs pos="0">
                              <a:srgbClr val="FFFFFF"/>
                            </a:gs>
                            <a:gs pos="100000">
                              <a:srgbClr val="B8CCE4"/>
                            </a:gs>
                          </a:gsLst>
                          <a:lin ang="5400000" scaled="1"/>
                        </a:gradFill>
                        <a:ln w="12700">
                          <a:solidFill>
                            <a:srgbClr val="95B3D7"/>
                          </a:solidFill>
                          <a:miter lim="800000"/>
                          <a:headEnd/>
                          <a:tailEnd/>
                        </a:ln>
                        <a:effectLst>
                          <a:outerShdw dist="28398" dir="3806097" algn="ctr" rotWithShape="0">
                            <a:srgbClr val="243F60">
                              <a:alpha val="50000"/>
                            </a:srgbClr>
                          </a:outerShdw>
                        </a:effectLst>
                      </wps:spPr>
                      <wps:txbx>
                        <w:txbxContent>
                          <w:p w14:paraId="7385C5E6" w14:textId="7541854C" w:rsidR="007D5089" w:rsidRPr="007504C1" w:rsidRDefault="0083397D" w:rsidP="007504C1">
                            <w:pPr>
                              <w:pStyle w:val="Heading2"/>
                            </w:pPr>
                            <w:bookmarkStart w:id="3" w:name="_Toc123722288"/>
                            <w:bookmarkStart w:id="4" w:name="_Toc124110357"/>
                            <w:r w:rsidRPr="007504C1">
                              <w:t xml:space="preserve">1. </w:t>
                            </w:r>
                            <w:r w:rsidR="007D5089" w:rsidRPr="007504C1">
                              <w:t>INTROD</w:t>
                            </w:r>
                            <w:r w:rsidR="007C1ADA">
                              <w:t>UC</w:t>
                            </w:r>
                            <w:r w:rsidR="007D5089" w:rsidRPr="007504C1">
                              <w:t>TION</w:t>
                            </w:r>
                            <w:bookmarkEnd w:id="3"/>
                            <w:bookmarkEnd w:id="4"/>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1CA4BE" id="Rectangle 70" o:spid="_x0000_s1027" style="position:absolute;margin-left:462.55pt;margin-top:14.6pt;width:513.75pt;height:34.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" strokecolor="#95b3d7" strokeweight="1pt">
                <v:fill color2="#b8cce4" focus="100%" type="gradient"/>
                <v:shadow on="t" color="#243f60" opacity=".5" offset="1pt"/>
                <v:textbox>
                  <w:txbxContent>
                    <w:p w14:paraId="7385C5E6" w14:textId="7541854C" w:rsidR="007D5089" w:rsidRPr="007504C1" w:rsidRDefault="0083397D" w:rsidP="007504C1">
                      <w:pPr>
                        <w:pStyle w:val="Heading2"/>
                      </w:pPr>
                      <w:bookmarkStart w:id="5" w:name="_Toc123722288"/>
                      <w:bookmarkStart w:id="6" w:name="_Toc124110357"/>
                      <w:r w:rsidRPr="007504C1">
                        <w:t xml:space="preserve">1. </w:t>
                      </w:r>
                      <w:r w:rsidR="007D5089" w:rsidRPr="007504C1">
                        <w:t>INTROD</w:t>
                      </w:r>
                      <w:r w:rsidR="007C1ADA">
                        <w:t>UC</w:t>
                      </w:r>
                      <w:r w:rsidR="007D5089" w:rsidRPr="007504C1">
                        <w:t>TION</w:t>
                      </w:r>
                      <w:bookmarkEnd w:id="5"/>
                      <w:bookmarkEnd w:id="6"/>
                    </w:p>
                  </w:txbxContent>
                </v:textbox>
                <w10:wrap anchorx="margin"/>
              </v:rect>
            </w:pict>
          </mc:Fallback>
        </mc:AlternateContent>
      </w:r>
    </w:p>
    <w:p w14:paraId="1A668586" w14:textId="60042548" w:rsidR="00C63405" w:rsidRDefault="00C63405">
      <w:pPr>
        <w:spacing w:after="0" w:line="259" w:lineRule="auto"/>
        <w:ind w:left="-720" w:right="-623" w:firstLine="0"/>
        <w:jc w:val="left"/>
      </w:pPr>
    </w:p>
    <w:p w14:paraId="3E847CB8" w14:textId="242114F5" w:rsidR="00C63405" w:rsidRDefault="00C63405">
      <w:pPr>
        <w:spacing w:after="0" w:line="259" w:lineRule="auto"/>
        <w:ind w:left="-720" w:right="-623" w:firstLine="0"/>
        <w:jc w:val="left"/>
      </w:pPr>
    </w:p>
    <w:p w14:paraId="76B4C55C" w14:textId="13C80EE9" w:rsidR="00CF1714" w:rsidRDefault="00D05612" w:rsidP="0083397D">
      <w:pPr>
        <w:spacing w:after="19" w:line="259" w:lineRule="auto"/>
        <w:ind w:left="0" w:right="0" w:firstLine="0"/>
        <w:jc w:val="left"/>
      </w:pPr>
      <w:r>
        <w:rPr>
          <w:i/>
          <w:color w:val="FF0000"/>
        </w:rPr>
        <w:t xml:space="preserve"> </w:t>
      </w:r>
    </w:p>
    <w:p w14:paraId="4E197BBD" w14:textId="414566F2" w:rsidR="00C63405" w:rsidRDefault="00CD012A" w:rsidP="007A7EEC">
      <w:pPr>
        <w:pStyle w:val="Heading3"/>
        <w:numPr>
          <w:ilvl w:val="1"/>
          <w:numId w:val="49"/>
        </w:numPr>
        <w:rPr>
          <w:lang w:val="en-GB" w:eastAsia="en-US" w:bidi="en-US"/>
        </w:rPr>
      </w:pPr>
      <w:bookmarkStart w:id="7" w:name="_Toc407139471"/>
      <w:bookmarkStart w:id="8" w:name="_Toc124110358"/>
      <w:bookmarkEnd w:id="7"/>
      <w:r>
        <w:rPr>
          <w:lang w:val="en-GB" w:eastAsia="en-US" w:bidi="en-US"/>
        </w:rPr>
        <w:t xml:space="preserve">Message </w:t>
      </w:r>
      <w:r w:rsidR="0083397D">
        <w:rPr>
          <w:lang w:val="en-GB" w:eastAsia="en-US" w:bidi="en-US"/>
        </w:rPr>
        <w:t>of Welcome</w:t>
      </w:r>
      <w:r w:rsidR="00893E6E">
        <w:rPr>
          <w:lang w:val="en-GB" w:eastAsia="en-US" w:bidi="en-US"/>
        </w:rPr>
        <w:t>.</w:t>
      </w:r>
      <w:bookmarkEnd w:id="8"/>
    </w:p>
    <w:p w14:paraId="7341E043" w14:textId="77777777" w:rsidR="007A7EEC" w:rsidRPr="007A7EEC" w:rsidRDefault="007A7EEC" w:rsidP="007A7EEC">
      <w:pPr>
        <w:rPr>
          <w:lang w:val="en-GB" w:eastAsia="en-US" w:bidi="en-US"/>
        </w:rPr>
      </w:pPr>
    </w:p>
    <w:p w14:paraId="0A4BDCBC" w14:textId="77777777" w:rsidR="007D5089" w:rsidRPr="00657FD8" w:rsidRDefault="007D5089" w:rsidP="007D5089">
      <w:pPr>
        <w:ind w:left="-5" w:right="58"/>
        <w:rPr>
          <w:b/>
          <w:bCs/>
        </w:rPr>
      </w:pPr>
      <w:r w:rsidRPr="00657FD8">
        <w:rPr>
          <w:b/>
          <w:bCs/>
        </w:rPr>
        <w:t xml:space="preserve">Dear Student </w:t>
      </w:r>
    </w:p>
    <w:p w14:paraId="3A9084BB" w14:textId="2DFD1E91" w:rsidR="00893E6E" w:rsidRDefault="007D5089" w:rsidP="007A7EEC">
      <w:pPr>
        <w:ind w:left="-5" w:right="58"/>
        <w:rPr>
          <w:b/>
          <w:bCs/>
        </w:rPr>
      </w:pPr>
      <w:r w:rsidRPr="001B1339">
        <w:rPr>
          <w:b/>
          <w:bCs/>
        </w:rPr>
        <w:t xml:space="preserve">Welcome to </w:t>
      </w:r>
      <w:r w:rsidR="00A771AC">
        <w:rPr>
          <w:b/>
          <w:bCs/>
        </w:rPr>
        <w:t xml:space="preserve">Econometrics </w:t>
      </w:r>
      <w:r w:rsidR="0032033E">
        <w:rPr>
          <w:b/>
          <w:bCs/>
        </w:rPr>
        <w:t>II</w:t>
      </w:r>
      <w:r w:rsidRPr="001B1339">
        <w:rPr>
          <w:b/>
          <w:bCs/>
        </w:rPr>
        <w:t xml:space="preserve"> (</w:t>
      </w:r>
      <w:r w:rsidR="00A771AC">
        <w:rPr>
          <w:b/>
          <w:bCs/>
        </w:rPr>
        <w:t>E</w:t>
      </w:r>
      <w:r w:rsidR="00970885">
        <w:rPr>
          <w:b/>
          <w:bCs/>
        </w:rPr>
        <w:t>CT316D</w:t>
      </w:r>
      <w:r w:rsidRPr="001B1339">
        <w:rPr>
          <w:b/>
          <w:bCs/>
        </w:rPr>
        <w:t xml:space="preserve">) </w:t>
      </w:r>
    </w:p>
    <w:p w14:paraId="79525CD3" w14:textId="77777777" w:rsidR="007A7EEC" w:rsidRPr="001B1339" w:rsidRDefault="007A7EEC" w:rsidP="007A7EEC">
      <w:pPr>
        <w:ind w:left="-5" w:right="58"/>
        <w:rPr>
          <w:b/>
          <w:bCs/>
        </w:rPr>
      </w:pPr>
    </w:p>
    <w:p w14:paraId="1325C010" w14:textId="5D2329EB" w:rsidR="00906CE2" w:rsidRDefault="002E33AF" w:rsidP="00893E6E">
      <w:pPr>
        <w:spacing w:line="480" w:lineRule="auto"/>
        <w:ind w:left="-5" w:right="58"/>
      </w:pPr>
      <w:r>
        <w:t>Time Series E</w:t>
      </w:r>
      <w:r w:rsidR="00A9768D">
        <w:t>conometrics is</w:t>
      </w:r>
      <w:r w:rsidR="00640809">
        <w:t xml:space="preserve"> the branch of econometrics that deals with data set that tracks sample overtime</w:t>
      </w:r>
      <w:r w:rsidR="00A9768D">
        <w:t>.</w:t>
      </w:r>
      <w:r w:rsidR="00640809">
        <w:t xml:space="preserve"> In particular a time series allows one to see what factors influence certain variables from period to period</w:t>
      </w:r>
      <w:r w:rsidR="00A9768D">
        <w:t>.</w:t>
      </w:r>
      <w:r w:rsidR="00640809">
        <w:t xml:space="preserve"> Time series analysis can be useful in analysing how a given economic variables changes overtime</w:t>
      </w:r>
      <w:r w:rsidR="00E648BC">
        <w:t>.</w:t>
      </w:r>
    </w:p>
    <w:p w14:paraId="6D398B47" w14:textId="7C70EB1C" w:rsidR="00383CA7" w:rsidRPr="00164660" w:rsidRDefault="00383CA7" w:rsidP="00164660">
      <w:pPr>
        <w:autoSpaceDE w:val="0"/>
        <w:autoSpaceDN w:val="0"/>
        <w:adjustRightInd w:val="0"/>
        <w:spacing w:after="0" w:line="360" w:lineRule="auto"/>
        <w:ind w:left="0" w:right="0" w:firstLine="0"/>
      </w:pPr>
      <w:r w:rsidRPr="00164660">
        <w:t>This module presents simple and multiple regression models and estimation techniques, the normality</w:t>
      </w:r>
      <w:r>
        <w:t xml:space="preserve"> </w:t>
      </w:r>
      <w:r w:rsidRPr="00164660">
        <w:t xml:space="preserve">assumption in econometric modelling, multicollinearity, heteroscedasticity and autocorrelation, model </w:t>
      </w:r>
      <w:r w:rsidR="008F1024" w:rsidRPr="008F1024">
        <w:t>specification, diagnostic</w:t>
      </w:r>
      <w:r w:rsidRPr="00164660">
        <w:t xml:space="preserve"> testing and data management, introductory econometric modelling techniques such as</w:t>
      </w:r>
      <w:r>
        <w:t xml:space="preserve"> </w:t>
      </w:r>
      <w:r w:rsidRPr="00164660">
        <w:t>ordinary least squares, the use of dummy variable regression models as well as regression models that use</w:t>
      </w:r>
      <w:r>
        <w:t xml:space="preserve"> </w:t>
      </w:r>
      <w:r w:rsidRPr="00164660">
        <w:t>qualitative responses. Furthermore, the module introduces students to the use of Econometrics software</w:t>
      </w:r>
      <w:r>
        <w:t xml:space="preserve"> </w:t>
      </w:r>
      <w:r w:rsidRPr="00164660">
        <w:t>packages and emphasises practical laboratory sessions over and above normal lectures and tutorials</w:t>
      </w:r>
      <w:r>
        <w:t xml:space="preserve"> with the t</w:t>
      </w:r>
      <w:r w:rsidRPr="00164660">
        <w:t>otal</w:t>
      </w:r>
    </w:p>
    <w:p w14:paraId="705FB1D6" w14:textId="35262583" w:rsidR="00383CA7" w:rsidRDefault="00383CA7" w:rsidP="00164660">
      <w:pPr>
        <w:spacing w:line="360" w:lineRule="auto"/>
        <w:ind w:left="-5" w:right="58"/>
      </w:pPr>
      <w:r w:rsidRPr="00164660">
        <w:t>notional time</w:t>
      </w:r>
      <w:r>
        <w:t xml:space="preserve"> </w:t>
      </w:r>
      <w:r w:rsidR="008F1024">
        <w:t xml:space="preserve">of </w:t>
      </w:r>
      <w:r w:rsidR="008F1024" w:rsidRPr="008F1024">
        <w:t>120</w:t>
      </w:r>
      <w:r w:rsidRPr="00164660">
        <w:t xml:space="preserve"> hours</w:t>
      </w:r>
      <w:r w:rsidR="00ED3C10">
        <w:t xml:space="preserve"> in the first semester of 2024. </w:t>
      </w:r>
    </w:p>
    <w:p w14:paraId="539A7613" w14:textId="0211CECA" w:rsidR="00F6699C" w:rsidRPr="00F6699C" w:rsidRDefault="007D5089" w:rsidP="00893E6E">
      <w:pPr>
        <w:spacing w:line="480" w:lineRule="auto"/>
        <w:ind w:left="-5" w:right="58"/>
      </w:pPr>
      <w:r>
        <w:t xml:space="preserve">Because this is a partially contact and online module, you will need to make use of the Brightspace platform to study and complete the learning activities for this module. Visit the Brightspace platform frequently for any communication regarding </w:t>
      </w:r>
      <w:r w:rsidR="00A9768D">
        <w:t xml:space="preserve">Econometrics </w:t>
      </w:r>
      <w:r w:rsidR="009D5F31">
        <w:t>I</w:t>
      </w:r>
      <w:r w:rsidR="0032033E">
        <w:t>I</w:t>
      </w:r>
      <w:r>
        <w:t xml:space="preserve"> module.</w:t>
      </w:r>
      <w:r w:rsidR="00F6699C">
        <w:t xml:space="preserve"> </w:t>
      </w:r>
      <w:r w:rsidR="00F6699C" w:rsidRPr="00F6699C">
        <w:rPr>
          <w:rFonts w:eastAsia="Times New Roman"/>
          <w:color w:val="auto"/>
          <w:szCs w:val="24"/>
          <w:lang w:val="en-GB" w:eastAsia="en-US" w:bidi="en-US"/>
        </w:rPr>
        <w:t>The student</w:t>
      </w:r>
      <w:r w:rsidR="00CD012A">
        <w:rPr>
          <w:rFonts w:eastAsia="Times New Roman"/>
          <w:color w:val="auto"/>
          <w:szCs w:val="24"/>
          <w:lang w:val="en-GB" w:eastAsia="en-US" w:bidi="en-US"/>
        </w:rPr>
        <w:t>’s</w:t>
      </w:r>
      <w:r w:rsidR="00F6699C" w:rsidRPr="00F6699C">
        <w:rPr>
          <w:rFonts w:eastAsia="Times New Roman"/>
          <w:color w:val="auto"/>
          <w:szCs w:val="24"/>
          <w:lang w:val="en-GB" w:eastAsia="en-US" w:bidi="en-US"/>
        </w:rPr>
        <w:t xml:space="preserve"> co-operation and hard work will be essential to make success of this course</w:t>
      </w:r>
      <w:r w:rsidR="00F6699C" w:rsidRPr="00F6699C">
        <w:rPr>
          <w:rFonts w:eastAsia="Times New Roman"/>
          <w:szCs w:val="24"/>
          <w:lang w:val="en-GB" w:eastAsia="en-US" w:bidi="en-US"/>
        </w:rPr>
        <w:t>.</w:t>
      </w:r>
    </w:p>
    <w:p w14:paraId="67B09FBA" w14:textId="77777777" w:rsidR="00F6699C" w:rsidRPr="00F6699C" w:rsidRDefault="00F6699C" w:rsidP="00893E6E">
      <w:pPr>
        <w:spacing w:after="0" w:line="360" w:lineRule="auto"/>
        <w:ind w:left="0" w:right="0" w:firstLine="0"/>
        <w:rPr>
          <w:rFonts w:eastAsia="Times New Roman"/>
          <w:color w:val="auto"/>
          <w:szCs w:val="24"/>
          <w:lang w:val="en-GB" w:eastAsia="en-US" w:bidi="en-US"/>
        </w:rPr>
      </w:pPr>
      <w:r w:rsidRPr="00F6699C">
        <w:rPr>
          <w:rFonts w:eastAsia="Times New Roman"/>
          <w:color w:val="auto"/>
          <w:szCs w:val="24"/>
          <w:lang w:val="en-GB" w:eastAsia="en-US" w:bidi="en-US"/>
        </w:rPr>
        <w:t>I trust that you will enjoy the course and find it interesting and informative.</w:t>
      </w:r>
    </w:p>
    <w:p w14:paraId="076D726A" w14:textId="7E1F8211" w:rsidR="00C63405" w:rsidRDefault="00C63405" w:rsidP="0083397D">
      <w:pPr>
        <w:spacing w:after="295" w:line="259" w:lineRule="auto"/>
        <w:ind w:left="0" w:right="66" w:firstLine="0"/>
        <w:jc w:val="left"/>
        <w:rPr>
          <w:i/>
        </w:rPr>
      </w:pPr>
    </w:p>
    <w:p w14:paraId="60B77024" w14:textId="6A862D5F" w:rsidR="00C63405" w:rsidRPr="007A7EEC" w:rsidRDefault="0083397D" w:rsidP="007A7EEC">
      <w:pPr>
        <w:pStyle w:val="Heading3"/>
        <w:rPr>
          <w:lang w:eastAsia="en-US" w:bidi="en-US"/>
        </w:rPr>
      </w:pPr>
      <w:bookmarkStart w:id="9" w:name="_Toc123722291"/>
      <w:bookmarkStart w:id="10" w:name="_Toc124110359"/>
      <w:r w:rsidRPr="0083397D">
        <w:rPr>
          <w:lang w:val="en-GB" w:eastAsia="en-US" w:bidi="en-US"/>
        </w:rPr>
        <w:lastRenderedPageBreak/>
        <w:t>1.2</w:t>
      </w:r>
      <w:bookmarkEnd w:id="9"/>
      <w:r w:rsidRPr="0083397D">
        <w:rPr>
          <w:lang w:val="en-GB" w:eastAsia="en-US" w:bidi="en-US"/>
        </w:rPr>
        <w:t xml:space="preserve"> </w:t>
      </w:r>
      <w:r w:rsidR="00420915" w:rsidRPr="00420915">
        <w:rPr>
          <w:lang w:val="en-GB" w:eastAsia="en-US" w:bidi="en-US"/>
        </w:rPr>
        <w:t>1.</w:t>
      </w:r>
      <w:r w:rsidR="00893E6E" w:rsidRPr="00420915">
        <w:rPr>
          <w:lang w:val="en-GB" w:eastAsia="en-US" w:bidi="en-US"/>
        </w:rPr>
        <w:t>2 Instructional</w:t>
      </w:r>
      <w:r w:rsidR="00420915" w:rsidRPr="00420915">
        <w:rPr>
          <w:lang w:val="en-GB" w:eastAsia="en-US" w:bidi="en-US"/>
        </w:rPr>
        <w:t xml:space="preserve"> Teaching and Learning Pack: Introduction</w:t>
      </w:r>
      <w:r w:rsidR="00893E6E">
        <w:rPr>
          <w:lang w:val="en-GB" w:eastAsia="en-US" w:bidi="en-US"/>
        </w:rPr>
        <w:t>.</w:t>
      </w:r>
      <w:bookmarkEnd w:id="10"/>
    </w:p>
    <w:p w14:paraId="597AA076" w14:textId="77777777" w:rsidR="00106E40" w:rsidRPr="00106E40" w:rsidRDefault="00106E40" w:rsidP="00106E40">
      <w:pPr>
        <w:spacing w:before="120" w:after="120" w:line="360" w:lineRule="auto"/>
        <w:ind w:left="0" w:right="0" w:firstLine="0"/>
        <w:rPr>
          <w:rFonts w:eastAsia="Times New Roman"/>
          <w:color w:val="auto"/>
          <w:szCs w:val="24"/>
          <w:lang w:val="en-GB" w:eastAsia="en-US" w:bidi="en-US"/>
        </w:rPr>
      </w:pPr>
      <w:r w:rsidRPr="00106E40">
        <w:rPr>
          <w:rFonts w:eastAsia="Times New Roman"/>
          <w:color w:val="auto"/>
          <w:szCs w:val="24"/>
          <w:lang w:val="en-GB" w:eastAsia="en-US" w:bidi="en-US"/>
        </w:rPr>
        <w:t>The purpose of the study guide is:</w:t>
      </w:r>
    </w:p>
    <w:p w14:paraId="506AB957" w14:textId="77777777" w:rsidR="00106E40" w:rsidRPr="00AA0988" w:rsidRDefault="00106E40" w:rsidP="00AA0988">
      <w:pPr>
        <w:pStyle w:val="ListParagraph"/>
        <w:numPr>
          <w:ilvl w:val="0"/>
          <w:numId w:val="38"/>
        </w:numPr>
        <w:spacing w:before="120" w:after="120" w:line="360" w:lineRule="auto"/>
        <w:ind w:right="0"/>
        <w:rPr>
          <w:rFonts w:eastAsia="Times New Roman"/>
          <w:color w:val="auto"/>
          <w:szCs w:val="24"/>
          <w:lang w:val="en-GB" w:eastAsia="en-US" w:bidi="en-US"/>
        </w:rPr>
      </w:pPr>
      <w:r w:rsidRPr="00AA0988">
        <w:rPr>
          <w:rFonts w:eastAsia="Times New Roman"/>
          <w:color w:val="auto"/>
          <w:szCs w:val="24"/>
          <w:lang w:val="en-GB" w:eastAsia="en-US" w:bidi="en-US"/>
        </w:rPr>
        <w:t>To serve as a frame of reference for the contents of the course.</w:t>
      </w:r>
    </w:p>
    <w:p w14:paraId="29551CB8" w14:textId="77777777" w:rsidR="00106E40" w:rsidRPr="00AA0988" w:rsidRDefault="00106E40" w:rsidP="00AA0988">
      <w:pPr>
        <w:pStyle w:val="ListParagraph"/>
        <w:numPr>
          <w:ilvl w:val="0"/>
          <w:numId w:val="38"/>
        </w:numPr>
        <w:spacing w:before="120" w:after="120" w:line="360" w:lineRule="auto"/>
        <w:ind w:right="0"/>
        <w:rPr>
          <w:rFonts w:eastAsia="Times New Roman"/>
          <w:color w:val="auto"/>
          <w:szCs w:val="24"/>
          <w:lang w:val="en-GB" w:eastAsia="en-US" w:bidi="en-US"/>
        </w:rPr>
      </w:pPr>
      <w:r w:rsidRPr="00AA0988">
        <w:rPr>
          <w:rFonts w:eastAsia="Times New Roman"/>
          <w:color w:val="auto"/>
          <w:szCs w:val="24"/>
          <w:lang w:val="en-GB" w:eastAsia="en-US" w:bidi="en-US"/>
        </w:rPr>
        <w:t>To guide the students and the lecturer in preparing for the lecturers</w:t>
      </w:r>
    </w:p>
    <w:p w14:paraId="413B77B7" w14:textId="77777777" w:rsidR="00106E40" w:rsidRPr="00AA0988" w:rsidRDefault="00106E40" w:rsidP="00AA0988">
      <w:pPr>
        <w:pStyle w:val="ListParagraph"/>
        <w:numPr>
          <w:ilvl w:val="0"/>
          <w:numId w:val="38"/>
        </w:numPr>
        <w:spacing w:before="120" w:after="120" w:line="360" w:lineRule="auto"/>
        <w:ind w:right="0"/>
        <w:rPr>
          <w:rFonts w:eastAsia="Times New Roman"/>
          <w:color w:val="auto"/>
          <w:szCs w:val="24"/>
          <w:lang w:val="en-GB" w:eastAsia="en-US" w:bidi="en-US"/>
        </w:rPr>
      </w:pPr>
      <w:r w:rsidRPr="00AA0988">
        <w:rPr>
          <w:rFonts w:eastAsia="Times New Roman"/>
          <w:color w:val="auto"/>
          <w:szCs w:val="24"/>
          <w:lang w:val="en-GB" w:eastAsia="en-US" w:bidi="en-US"/>
        </w:rPr>
        <w:t>To provide guidelines for self-study</w:t>
      </w:r>
    </w:p>
    <w:p w14:paraId="216C7C27" w14:textId="68595F24" w:rsidR="00106E40" w:rsidRPr="00AA0988" w:rsidRDefault="00106E40" w:rsidP="00AA0988">
      <w:pPr>
        <w:pStyle w:val="ListParagraph"/>
        <w:numPr>
          <w:ilvl w:val="0"/>
          <w:numId w:val="38"/>
        </w:numPr>
        <w:spacing w:before="120" w:after="120" w:line="360" w:lineRule="auto"/>
        <w:ind w:right="0"/>
        <w:rPr>
          <w:rFonts w:eastAsia="Times New Roman"/>
          <w:color w:val="auto"/>
          <w:szCs w:val="24"/>
          <w:lang w:val="en-GB" w:eastAsia="en-US" w:bidi="en-US"/>
        </w:rPr>
      </w:pPr>
      <w:r w:rsidRPr="00AA0988">
        <w:rPr>
          <w:rFonts w:eastAsia="Times New Roman"/>
          <w:color w:val="auto"/>
          <w:szCs w:val="24"/>
          <w:lang w:val="en-GB" w:eastAsia="en-US" w:bidi="en-US"/>
        </w:rPr>
        <w:t>To form the basis for the presentation of the course.</w:t>
      </w:r>
    </w:p>
    <w:p w14:paraId="47A3DACB" w14:textId="4DB6B47B" w:rsidR="00106E40" w:rsidRDefault="00106E40" w:rsidP="00106E40">
      <w:pPr>
        <w:spacing w:before="120" w:after="120" w:line="360" w:lineRule="auto"/>
        <w:ind w:right="0"/>
        <w:rPr>
          <w:rFonts w:eastAsia="Times New Roman"/>
          <w:color w:val="auto"/>
          <w:szCs w:val="24"/>
          <w:lang w:val="en-GB" w:eastAsia="en-US" w:bidi="en-US"/>
        </w:rPr>
      </w:pPr>
    </w:p>
    <w:p w14:paraId="5D4AC595" w14:textId="792A0E54" w:rsidR="00893E6E" w:rsidRDefault="00106E40" w:rsidP="00893E6E">
      <w:pPr>
        <w:pStyle w:val="Heading3"/>
        <w:rPr>
          <w:lang w:eastAsia="en-US" w:bidi="en-US"/>
        </w:rPr>
      </w:pPr>
      <w:bookmarkStart w:id="11" w:name="_Toc123722293"/>
      <w:bookmarkStart w:id="12" w:name="_Toc124110360"/>
      <w:r w:rsidRPr="00106E40">
        <w:rPr>
          <w:lang w:val="en-GB" w:eastAsia="en-US" w:bidi="en-US"/>
        </w:rPr>
        <w:t>1.3</w:t>
      </w:r>
      <w:bookmarkEnd w:id="11"/>
      <w:r w:rsidR="0083397D">
        <w:rPr>
          <w:lang w:val="en-GB" w:eastAsia="en-US" w:bidi="en-US"/>
        </w:rPr>
        <w:t xml:space="preserve"> </w:t>
      </w:r>
      <w:r w:rsidR="00893E6E">
        <w:rPr>
          <w:lang w:eastAsia="en-US" w:bidi="en-US"/>
        </w:rPr>
        <w:t>My teaching philosophy.</w:t>
      </w:r>
      <w:bookmarkEnd w:id="12"/>
    </w:p>
    <w:p w14:paraId="5D74B5EF" w14:textId="1645DC1C" w:rsidR="00893E6E" w:rsidRPr="00893E6E" w:rsidRDefault="008D6C88" w:rsidP="008D6C88">
      <w:pPr>
        <w:spacing w:line="360" w:lineRule="auto"/>
        <w:rPr>
          <w:lang w:eastAsia="en-US" w:bidi="en-US"/>
        </w:rPr>
      </w:pPr>
      <w:r w:rsidRPr="008D6C88">
        <w:rPr>
          <w:lang w:eastAsia="en-US" w:bidi="en-US"/>
        </w:rPr>
        <w:t xml:space="preserve">I do not favour individual enterprise as a </w:t>
      </w:r>
      <w:r>
        <w:rPr>
          <w:lang w:eastAsia="en-US" w:bidi="en-US"/>
        </w:rPr>
        <w:t>Lecturer</w:t>
      </w:r>
      <w:r w:rsidRPr="008D6C88">
        <w:rPr>
          <w:lang w:eastAsia="en-US" w:bidi="en-US"/>
        </w:rPr>
        <w:t>. Because our workshops will be interactive, students will have the opportunity to take part in in-class discussions.</w:t>
      </w:r>
      <w:r w:rsidR="005403C1">
        <w:rPr>
          <w:lang w:eastAsia="en-US" w:bidi="en-US"/>
        </w:rPr>
        <w:t xml:space="preserve"> </w:t>
      </w:r>
      <w:r w:rsidR="005403C1" w:rsidRPr="008D6C88">
        <w:rPr>
          <w:lang w:eastAsia="en-US" w:bidi="en-US"/>
        </w:rPr>
        <w:t>For</w:t>
      </w:r>
      <w:r w:rsidRPr="008D6C88">
        <w:rPr>
          <w:lang w:eastAsia="en-US" w:bidi="en-US"/>
        </w:rPr>
        <w:t xml:space="preserve"> students to comprehend the relevance of the module and be able to apply the examples to real-world problems, I think it is important to use concrete economic examples. I'll let groups develop to work on each chapter's revision. All parties (the lecturer, tutors, and students) participating in all learning activities mandated for the module is an effective learning paradigm.</w:t>
      </w:r>
    </w:p>
    <w:p w14:paraId="7B29E923" w14:textId="0B8AA003" w:rsidR="005C023F" w:rsidRDefault="005C023F" w:rsidP="005C023F">
      <w:pPr>
        <w:spacing w:before="120" w:after="120" w:line="360" w:lineRule="auto"/>
        <w:ind w:right="0"/>
        <w:rPr>
          <w:rFonts w:eastAsia="Times New Roman"/>
          <w:color w:val="auto"/>
          <w:szCs w:val="24"/>
          <w:lang w:val="en-GB" w:eastAsia="en-US" w:bidi="en-US"/>
        </w:rPr>
      </w:pPr>
      <w:r w:rsidRPr="005C023F">
        <w:rPr>
          <w:rFonts w:eastAsia="Times New Roman"/>
          <w:color w:val="auto"/>
          <w:szCs w:val="24"/>
          <w:lang w:val="en-GB" w:eastAsia="en-US" w:bidi="en-US"/>
        </w:rPr>
        <w:t>All students are expected to engage in all class activities, and rewards will be given for doing so. Homework will also be given to assess the students' comprehension. Keep in mind that acquiring knowledge is the most valuable resource for the economy and that learning is the most significant economic process.</w:t>
      </w:r>
      <w:bookmarkStart w:id="13" w:name="_Toc123722295"/>
    </w:p>
    <w:p w14:paraId="6029583F" w14:textId="77777777" w:rsidR="006C766D" w:rsidRPr="005C023F" w:rsidRDefault="006C766D" w:rsidP="005C023F">
      <w:pPr>
        <w:spacing w:before="120" w:after="120" w:line="360" w:lineRule="auto"/>
        <w:ind w:right="0"/>
        <w:rPr>
          <w:rFonts w:eastAsia="Times New Roman"/>
          <w:color w:val="auto"/>
          <w:szCs w:val="24"/>
          <w:lang w:val="en-GB" w:eastAsia="en-US" w:bidi="en-US"/>
        </w:rPr>
      </w:pPr>
    </w:p>
    <w:p w14:paraId="7E3E790D" w14:textId="398695B4" w:rsidR="00C70519" w:rsidRPr="0083397D" w:rsidRDefault="00C70519" w:rsidP="007504C1">
      <w:pPr>
        <w:pStyle w:val="Heading3"/>
        <w:rPr>
          <w:lang w:eastAsia="en-US" w:bidi="en-US"/>
        </w:rPr>
      </w:pPr>
      <w:bookmarkStart w:id="14" w:name="_Toc124110361"/>
      <w:r w:rsidRPr="00C70519">
        <w:rPr>
          <w:lang w:val="en-GB" w:eastAsia="en-US" w:bidi="en-US"/>
        </w:rPr>
        <w:t>1.4</w:t>
      </w:r>
      <w:bookmarkEnd w:id="13"/>
      <w:r w:rsidR="0083397D">
        <w:rPr>
          <w:lang w:val="en-GB" w:eastAsia="en-US" w:bidi="en-US"/>
        </w:rPr>
        <w:t xml:space="preserve"> </w:t>
      </w:r>
      <w:bookmarkStart w:id="15" w:name="_Toc123722296"/>
      <w:r w:rsidR="0083397D" w:rsidRPr="0083397D">
        <w:rPr>
          <w:lang w:eastAsia="en-US" w:bidi="en-US"/>
        </w:rPr>
        <w:t>The structure of the study guide</w:t>
      </w:r>
      <w:bookmarkEnd w:id="14"/>
      <w:bookmarkEnd w:id="15"/>
    </w:p>
    <w:p w14:paraId="5AE4DB91" w14:textId="6DF04BD2" w:rsidR="00C63405" w:rsidRDefault="00C63405" w:rsidP="00C70519">
      <w:pPr>
        <w:spacing w:after="295" w:line="259" w:lineRule="auto"/>
        <w:ind w:left="0" w:right="66" w:firstLine="0"/>
        <w:jc w:val="left"/>
        <w:rPr>
          <w:iCs/>
        </w:rPr>
      </w:pPr>
    </w:p>
    <w:p w14:paraId="26BBC2CE" w14:textId="77777777" w:rsidR="0054323E" w:rsidRPr="0054323E" w:rsidRDefault="0054323E" w:rsidP="0054323E">
      <w:pPr>
        <w:spacing w:before="120" w:after="120" w:line="360" w:lineRule="auto"/>
        <w:ind w:left="0" w:right="0" w:firstLine="0"/>
        <w:rPr>
          <w:rFonts w:eastAsia="Times New Roman"/>
          <w:color w:val="auto"/>
          <w:szCs w:val="24"/>
          <w:lang w:val="en-GB" w:eastAsia="en-US" w:bidi="en-US"/>
        </w:rPr>
      </w:pPr>
      <w:r w:rsidRPr="0054323E">
        <w:rPr>
          <w:rFonts w:eastAsia="Times New Roman"/>
          <w:color w:val="auto"/>
          <w:szCs w:val="24"/>
          <w:lang w:val="en-GB" w:eastAsia="en-US" w:bidi="en-US"/>
        </w:rPr>
        <w:t>The study guide consists of two sections:</w:t>
      </w:r>
    </w:p>
    <w:p w14:paraId="0C2D1070" w14:textId="1337274A" w:rsidR="0054323E" w:rsidRPr="00AA0988" w:rsidRDefault="0054323E" w:rsidP="00AA0988">
      <w:pPr>
        <w:pStyle w:val="ListParagraph"/>
        <w:numPr>
          <w:ilvl w:val="0"/>
          <w:numId w:val="39"/>
        </w:numPr>
        <w:spacing w:before="120" w:after="120" w:line="360" w:lineRule="auto"/>
        <w:ind w:right="0"/>
        <w:rPr>
          <w:rFonts w:eastAsia="Times New Roman"/>
          <w:color w:val="auto"/>
          <w:szCs w:val="24"/>
          <w:lang w:val="en-GB" w:eastAsia="en-US" w:bidi="en-US"/>
        </w:rPr>
      </w:pPr>
      <w:r w:rsidRPr="00AA0988">
        <w:rPr>
          <w:rFonts w:eastAsia="Times New Roman"/>
          <w:color w:val="auto"/>
          <w:szCs w:val="24"/>
          <w:lang w:val="en-GB" w:eastAsia="en-US" w:bidi="en-US"/>
        </w:rPr>
        <w:t xml:space="preserve">The </w:t>
      </w:r>
      <w:r w:rsidRPr="00AA0988">
        <w:rPr>
          <w:rFonts w:eastAsia="Times New Roman"/>
          <w:i/>
          <w:color w:val="auto"/>
          <w:szCs w:val="24"/>
          <w:lang w:val="en-GB" w:eastAsia="en-US" w:bidi="en-US"/>
        </w:rPr>
        <w:t>Organisational</w:t>
      </w:r>
      <w:r w:rsidRPr="00AA0988">
        <w:rPr>
          <w:rFonts w:eastAsia="Times New Roman"/>
          <w:color w:val="auto"/>
          <w:szCs w:val="24"/>
          <w:lang w:val="en-GB" w:eastAsia="en-US" w:bidi="en-US"/>
        </w:rPr>
        <w:t xml:space="preserve"> </w:t>
      </w:r>
      <w:r w:rsidRPr="00AA0988">
        <w:rPr>
          <w:rFonts w:eastAsia="Times New Roman"/>
          <w:i/>
          <w:color w:val="auto"/>
          <w:szCs w:val="24"/>
          <w:lang w:val="en-GB" w:eastAsia="en-US" w:bidi="en-US"/>
        </w:rPr>
        <w:t>Component</w:t>
      </w:r>
      <w:r w:rsidRPr="00AA0988">
        <w:rPr>
          <w:rFonts w:eastAsia="Times New Roman"/>
          <w:color w:val="auto"/>
          <w:szCs w:val="24"/>
          <w:lang w:val="en-GB" w:eastAsia="en-US" w:bidi="en-US"/>
        </w:rPr>
        <w:t xml:space="preserve">: This contains information related to the syllabus, the NQF requirements, the outcomes of the course, information on the lecturer, lectures, assessment, </w:t>
      </w:r>
      <w:r w:rsidR="00686DA1" w:rsidRPr="00AA0988">
        <w:rPr>
          <w:rFonts w:eastAsia="Times New Roman"/>
          <w:color w:val="auto"/>
          <w:szCs w:val="24"/>
          <w:lang w:val="en-GB" w:eastAsia="en-US" w:bidi="en-US"/>
        </w:rPr>
        <w:t>assignments,</w:t>
      </w:r>
      <w:r w:rsidRPr="00AA0988">
        <w:rPr>
          <w:rFonts w:eastAsia="Times New Roman"/>
          <w:color w:val="auto"/>
          <w:szCs w:val="24"/>
          <w:lang w:val="en-GB" w:eastAsia="en-US" w:bidi="en-US"/>
        </w:rPr>
        <w:t xml:space="preserve"> and examination dates.</w:t>
      </w:r>
    </w:p>
    <w:p w14:paraId="37DC439F" w14:textId="432E6639" w:rsidR="0054323E" w:rsidRPr="00AA0988" w:rsidRDefault="0054323E" w:rsidP="00AA0988">
      <w:pPr>
        <w:pStyle w:val="ListParagraph"/>
        <w:numPr>
          <w:ilvl w:val="0"/>
          <w:numId w:val="39"/>
        </w:numPr>
        <w:spacing w:before="120" w:after="120" w:line="360" w:lineRule="auto"/>
        <w:ind w:right="0"/>
        <w:rPr>
          <w:rFonts w:eastAsia="Times New Roman"/>
          <w:color w:val="auto"/>
          <w:szCs w:val="24"/>
          <w:lang w:val="en-GB" w:eastAsia="en-US" w:bidi="en-US"/>
        </w:rPr>
      </w:pPr>
      <w:r w:rsidRPr="00AA0988">
        <w:rPr>
          <w:rFonts w:eastAsia="Times New Roman"/>
          <w:color w:val="auto"/>
          <w:szCs w:val="24"/>
          <w:lang w:val="en-GB" w:eastAsia="en-US" w:bidi="en-US"/>
        </w:rPr>
        <w:t xml:space="preserve">The </w:t>
      </w:r>
      <w:r w:rsidRPr="00AA0988">
        <w:rPr>
          <w:rFonts w:eastAsia="Times New Roman"/>
          <w:i/>
          <w:color w:val="auto"/>
          <w:szCs w:val="24"/>
          <w:lang w:val="en-GB" w:eastAsia="en-US" w:bidi="en-US"/>
        </w:rPr>
        <w:t>Study</w:t>
      </w:r>
      <w:r w:rsidRPr="00AA0988">
        <w:rPr>
          <w:rFonts w:eastAsia="Times New Roman"/>
          <w:color w:val="auto"/>
          <w:szCs w:val="24"/>
          <w:lang w:val="en-GB" w:eastAsia="en-US" w:bidi="en-US"/>
        </w:rPr>
        <w:t xml:space="preserve"> </w:t>
      </w:r>
      <w:r w:rsidRPr="00AA0988">
        <w:rPr>
          <w:rFonts w:eastAsia="Times New Roman"/>
          <w:i/>
          <w:color w:val="auto"/>
          <w:szCs w:val="24"/>
          <w:lang w:val="en-GB" w:eastAsia="en-US" w:bidi="en-US"/>
        </w:rPr>
        <w:t>Component</w:t>
      </w:r>
      <w:r w:rsidRPr="00AA0988">
        <w:rPr>
          <w:rFonts w:eastAsia="Times New Roman"/>
          <w:color w:val="auto"/>
          <w:szCs w:val="24"/>
          <w:lang w:val="en-GB" w:eastAsia="en-US" w:bidi="en-US"/>
        </w:rPr>
        <w:t>: The aim of this section is to guide you in your studies by setting learning objectives.</w:t>
      </w:r>
    </w:p>
    <w:p w14:paraId="6614826E" w14:textId="16B5DFB7" w:rsidR="0054323E" w:rsidRDefault="0054323E" w:rsidP="0054323E">
      <w:pPr>
        <w:spacing w:before="120" w:after="120" w:line="360" w:lineRule="auto"/>
        <w:ind w:right="0"/>
        <w:rPr>
          <w:rFonts w:eastAsia="Times New Roman"/>
          <w:color w:val="auto"/>
          <w:szCs w:val="24"/>
          <w:lang w:val="en-GB" w:eastAsia="en-US" w:bidi="en-US"/>
        </w:rPr>
      </w:pPr>
    </w:p>
    <w:p w14:paraId="5A542DE5" w14:textId="6A718FCB" w:rsidR="0083397D" w:rsidRDefault="0083397D" w:rsidP="0054323E">
      <w:pPr>
        <w:spacing w:before="120" w:after="120" w:line="360" w:lineRule="auto"/>
        <w:ind w:right="0"/>
        <w:rPr>
          <w:rFonts w:eastAsia="Times New Roman"/>
          <w:color w:val="auto"/>
          <w:szCs w:val="24"/>
          <w:lang w:val="en-GB" w:eastAsia="en-US" w:bidi="en-US"/>
        </w:rPr>
      </w:pPr>
    </w:p>
    <w:p w14:paraId="21A64447" w14:textId="02960FFE" w:rsidR="0083397D" w:rsidRDefault="0083397D" w:rsidP="0054323E">
      <w:pPr>
        <w:spacing w:before="120" w:after="120" w:line="360" w:lineRule="auto"/>
        <w:ind w:right="0"/>
        <w:rPr>
          <w:rFonts w:eastAsia="Times New Roman"/>
          <w:color w:val="auto"/>
          <w:szCs w:val="24"/>
          <w:lang w:val="en-GB" w:eastAsia="en-US" w:bidi="en-US"/>
        </w:rPr>
      </w:pPr>
    </w:p>
    <w:p w14:paraId="51F03F97" w14:textId="08C4662B" w:rsidR="0083397D" w:rsidRDefault="0083397D" w:rsidP="0054323E">
      <w:pPr>
        <w:spacing w:before="120" w:after="120" w:line="360" w:lineRule="auto"/>
        <w:ind w:right="0"/>
        <w:rPr>
          <w:rFonts w:eastAsia="Times New Roman"/>
          <w:color w:val="auto"/>
          <w:szCs w:val="24"/>
          <w:lang w:val="en-GB" w:eastAsia="en-US" w:bidi="en-US"/>
        </w:rPr>
      </w:pPr>
    </w:p>
    <w:p w14:paraId="22EAEA46" w14:textId="46EB829F" w:rsidR="007504C1" w:rsidDel="00ED3C10" w:rsidRDefault="005F2588" w:rsidP="0054323E">
      <w:pPr>
        <w:spacing w:before="120" w:after="120" w:line="360" w:lineRule="auto"/>
        <w:ind w:right="0"/>
        <w:rPr>
          <w:del w:id="16" w:author="Mulatu Fekadu Zerihun" w:date="2024-01-16T02:08:00Z"/>
          <w:rFonts w:eastAsia="Times New Roman"/>
          <w:color w:val="auto"/>
          <w:szCs w:val="24"/>
          <w:lang w:val="en-GB" w:eastAsia="en-US" w:bidi="en-US"/>
        </w:rPr>
      </w:pPr>
      <w:r w:rsidRPr="0054323E">
        <w:rPr>
          <w:rFonts w:ascii="Times New Roman" w:eastAsia="Times New Roman" w:hAnsi="Times New Roman" w:cs="Times New Roman"/>
          <w:b/>
          <w:noProof/>
          <w:szCs w:val="20"/>
          <w:lang w:val="en-US" w:eastAsia="en-US"/>
        </w:rPr>
        <w:lastRenderedPageBreak/>
        <mc:AlternateContent>
          <mc:Choice Requires="wps">
            <w:drawing>
              <wp:anchor distT="0" distB="0" distL="114300" distR="114300" simplePos="0" relativeHeight="251673600" behindDoc="0" locked="0" layoutInCell="1" allowOverlap="1" wp14:anchorId="1DDB5BD6" wp14:editId="77E7B1E6">
                <wp:simplePos x="0" y="0"/>
                <wp:positionH relativeFrom="margin">
                  <wp:posOffset>-7620</wp:posOffset>
                </wp:positionH>
                <wp:positionV relativeFrom="paragraph">
                  <wp:posOffset>328295</wp:posOffset>
                </wp:positionV>
                <wp:extent cx="6791325" cy="419100"/>
                <wp:effectExtent l="0" t="0" r="47625" b="57150"/>
                <wp:wrapNone/>
                <wp:docPr id="12"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1325" cy="419100"/>
                        </a:xfrm>
                        <a:prstGeom prst="rect">
                          <a:avLst/>
                        </a:prstGeom>
                        <a:gradFill rotWithShape="0">
                          <a:gsLst>
                            <a:gs pos="0">
                              <a:srgbClr val="FFFFFF"/>
                            </a:gs>
                            <a:gs pos="100000">
                              <a:srgbClr val="B8CCE4"/>
                            </a:gs>
                          </a:gsLst>
                          <a:lin ang="5400000" scaled="1"/>
                        </a:gradFill>
                        <a:ln w="12700">
                          <a:solidFill>
                            <a:srgbClr val="95B3D7"/>
                          </a:solidFill>
                          <a:miter lim="800000"/>
                          <a:headEnd/>
                          <a:tailEnd/>
                        </a:ln>
                        <a:effectLst>
                          <a:outerShdw dist="28398" dir="3806097" algn="ctr" rotWithShape="0">
                            <a:srgbClr val="243F60">
                              <a:alpha val="50000"/>
                            </a:srgbClr>
                          </a:outerShdw>
                        </a:effectLst>
                      </wps:spPr>
                      <wps:txbx>
                        <w:txbxContent>
                          <w:p w14:paraId="0694AFCE" w14:textId="0B81B03A" w:rsidR="0054323E" w:rsidRPr="007504C1" w:rsidRDefault="0054323E" w:rsidP="007504C1">
                            <w:pPr>
                              <w:pStyle w:val="Heading2"/>
                            </w:pPr>
                            <w:bookmarkStart w:id="17" w:name="_Toc123722297"/>
                            <w:bookmarkStart w:id="18" w:name="_Toc124110362"/>
                            <w:r w:rsidRPr="007504C1">
                              <w:t>2. CONTACT INFORMATION</w:t>
                            </w:r>
                            <w:bookmarkEnd w:id="17"/>
                            <w:bookmarkEnd w:id="18"/>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DB5BD6" id="_x0000_s1028" style="position:absolute;left:0;text-align:left;margin-left:-.6pt;margin-top:25.85pt;width:534.75pt;height:33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" strokecolor="#95b3d7" strokeweight="1pt">
                <v:fill color2="#b8cce4" focus="100%" type="gradient"/>
                <v:shadow on="t" color="#243f60" opacity=".5" offset="1pt"/>
                <v:textbox>
                  <w:txbxContent>
                    <w:p w14:paraId="0694AFCE" w14:textId="0B81B03A" w:rsidR="0054323E" w:rsidRPr="007504C1" w:rsidRDefault="0054323E" w:rsidP="007504C1">
                      <w:pPr>
                        <w:pStyle w:val="Heading2"/>
                      </w:pPr>
                      <w:bookmarkStart w:id="19" w:name="_Toc123722297"/>
                      <w:bookmarkStart w:id="20" w:name="_Toc124110362"/>
                      <w:r w:rsidRPr="007504C1">
                        <w:t>2. CONTACT INFORMATION</w:t>
                      </w:r>
                      <w:bookmarkEnd w:id="19"/>
                      <w:bookmarkEnd w:id="20"/>
                    </w:p>
                  </w:txbxContent>
                </v:textbox>
                <w10:wrap anchorx="margin"/>
              </v:rect>
            </w:pict>
          </mc:Fallback>
        </mc:AlternateContent>
      </w:r>
    </w:p>
    <w:p w14:paraId="34609659" w14:textId="109C03A0" w:rsidR="0054323E" w:rsidRPr="0054323E" w:rsidRDefault="0054323E" w:rsidP="001C2DF9">
      <w:pPr>
        <w:spacing w:before="120" w:after="120" w:line="360" w:lineRule="auto"/>
        <w:ind w:right="0"/>
        <w:rPr>
          <w:rFonts w:eastAsia="Times New Roman"/>
          <w:color w:val="auto"/>
          <w:szCs w:val="24"/>
          <w:lang w:val="en-GB" w:eastAsia="en-US" w:bidi="en-US"/>
        </w:rPr>
      </w:pPr>
    </w:p>
    <w:p w14:paraId="37861D2A" w14:textId="5C7D578E" w:rsidR="00C63405" w:rsidRDefault="00C63405" w:rsidP="00D81358">
      <w:pPr>
        <w:spacing w:after="295" w:line="259" w:lineRule="auto"/>
        <w:ind w:left="0" w:right="66" w:firstLine="0"/>
      </w:pPr>
    </w:p>
    <w:p w14:paraId="6E41D444" w14:textId="35A0EF78" w:rsidR="0054323E" w:rsidRPr="0083397D" w:rsidRDefault="0054323E" w:rsidP="007504C1">
      <w:pPr>
        <w:pStyle w:val="Heading3"/>
        <w:rPr>
          <w:lang w:eastAsia="en-US" w:bidi="en-US"/>
        </w:rPr>
      </w:pPr>
      <w:bookmarkStart w:id="21" w:name="_Toc123722299"/>
      <w:bookmarkStart w:id="22" w:name="_Toc124110363"/>
      <w:r w:rsidRPr="0054323E">
        <w:rPr>
          <w:lang w:val="en-GB" w:eastAsia="en-US" w:bidi="en-US"/>
        </w:rPr>
        <w:t>2.1</w:t>
      </w:r>
      <w:bookmarkEnd w:id="21"/>
      <w:r w:rsidR="0083397D">
        <w:rPr>
          <w:lang w:val="en-GB" w:eastAsia="en-US" w:bidi="en-US"/>
        </w:rPr>
        <w:t xml:space="preserve"> </w:t>
      </w:r>
      <w:bookmarkStart w:id="23" w:name="_Toc123722298"/>
      <w:r w:rsidR="00AB1FC3">
        <w:rPr>
          <w:lang w:eastAsia="en-US" w:bidi="en-US"/>
        </w:rPr>
        <w:t>S</w:t>
      </w:r>
      <w:r w:rsidR="0083397D" w:rsidRPr="0083397D">
        <w:rPr>
          <w:lang w:eastAsia="en-US" w:bidi="en-US"/>
        </w:rPr>
        <w:t>taff contact information</w:t>
      </w:r>
      <w:bookmarkEnd w:id="22"/>
      <w:bookmarkEnd w:id="23"/>
      <w:r w:rsidR="0083397D" w:rsidRPr="0083397D">
        <w:rPr>
          <w:lang w:eastAsia="en-US" w:bidi="en-US"/>
        </w:rPr>
        <w:t xml:space="preserve">                                       </w:t>
      </w:r>
    </w:p>
    <w:p w14:paraId="3535703D" w14:textId="608CB5DA" w:rsidR="0054323E" w:rsidRDefault="0054323E" w:rsidP="00D81358">
      <w:pPr>
        <w:spacing w:after="295" w:line="259" w:lineRule="auto"/>
        <w:ind w:left="0" w:right="66" w:firstLine="0"/>
      </w:pPr>
    </w:p>
    <w:tbl>
      <w:tblPr>
        <w:tblW w:w="1096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1584"/>
        <w:gridCol w:w="1576"/>
        <w:gridCol w:w="1733"/>
        <w:gridCol w:w="2104"/>
        <w:gridCol w:w="2160"/>
        <w:gridCol w:w="1811"/>
      </w:tblGrid>
      <w:tr w:rsidR="0054323E" w:rsidRPr="0054323E" w14:paraId="5724118B" w14:textId="77777777" w:rsidTr="00F257B2">
        <w:trPr>
          <w:jc w:val="center"/>
        </w:trPr>
        <w:tc>
          <w:tcPr>
            <w:tcW w:w="1584" w:type="dxa"/>
            <w:shd w:val="clear" w:color="auto" w:fill="99CCFF"/>
            <w:vAlign w:val="center"/>
          </w:tcPr>
          <w:p w14:paraId="46FCF898" w14:textId="77777777" w:rsidR="0054323E" w:rsidRPr="0054323E" w:rsidRDefault="0054323E" w:rsidP="0054323E">
            <w:pPr>
              <w:spacing w:after="0" w:line="360" w:lineRule="auto"/>
              <w:ind w:left="0" w:right="0" w:firstLine="0"/>
              <w:jc w:val="center"/>
              <w:rPr>
                <w:rFonts w:ascii="Times New Roman" w:eastAsia="Times New Roman" w:hAnsi="Times New Roman" w:cs="Times New Roman"/>
                <w:b/>
                <w:szCs w:val="20"/>
                <w:lang w:val="en-GB" w:eastAsia="en-US" w:bidi="en-US"/>
              </w:rPr>
            </w:pPr>
            <w:r w:rsidRPr="0054323E">
              <w:rPr>
                <w:rFonts w:ascii="Times New Roman" w:eastAsia="Times New Roman" w:hAnsi="Times New Roman" w:cs="Times New Roman"/>
                <w:b/>
                <w:szCs w:val="20"/>
                <w:lang w:val="en-GB" w:eastAsia="en-US" w:bidi="en-US"/>
              </w:rPr>
              <w:t>NAME</w:t>
            </w:r>
          </w:p>
        </w:tc>
        <w:tc>
          <w:tcPr>
            <w:tcW w:w="1576" w:type="dxa"/>
            <w:shd w:val="clear" w:color="auto" w:fill="99CCFF"/>
            <w:vAlign w:val="center"/>
          </w:tcPr>
          <w:p w14:paraId="71D9C4BE" w14:textId="77777777" w:rsidR="0054323E" w:rsidRPr="0054323E" w:rsidRDefault="0054323E" w:rsidP="0054323E">
            <w:pPr>
              <w:spacing w:after="0" w:line="360" w:lineRule="auto"/>
              <w:ind w:left="0" w:right="0" w:firstLine="0"/>
              <w:jc w:val="center"/>
              <w:rPr>
                <w:rFonts w:ascii="Times New Roman" w:eastAsia="Times New Roman" w:hAnsi="Times New Roman" w:cs="Times New Roman"/>
                <w:b/>
                <w:szCs w:val="20"/>
                <w:lang w:val="en-GB" w:eastAsia="en-US" w:bidi="en-US"/>
              </w:rPr>
            </w:pPr>
            <w:r w:rsidRPr="0054323E">
              <w:rPr>
                <w:rFonts w:ascii="Times New Roman" w:eastAsia="Times New Roman" w:hAnsi="Times New Roman" w:cs="Times New Roman"/>
                <w:b/>
                <w:szCs w:val="20"/>
                <w:lang w:val="en-GB" w:eastAsia="en-US" w:bidi="en-US"/>
              </w:rPr>
              <w:t>CAMPUS</w:t>
            </w:r>
          </w:p>
        </w:tc>
        <w:tc>
          <w:tcPr>
            <w:tcW w:w="1733" w:type="dxa"/>
            <w:shd w:val="clear" w:color="auto" w:fill="99CCFF"/>
            <w:vAlign w:val="center"/>
          </w:tcPr>
          <w:p w14:paraId="4A5DB1F2" w14:textId="77777777" w:rsidR="0054323E" w:rsidRPr="0054323E" w:rsidRDefault="0054323E" w:rsidP="0054323E">
            <w:pPr>
              <w:spacing w:after="0" w:line="360" w:lineRule="auto"/>
              <w:ind w:left="0" w:right="0" w:firstLine="0"/>
              <w:jc w:val="center"/>
              <w:rPr>
                <w:rFonts w:ascii="Times New Roman" w:eastAsia="Times New Roman" w:hAnsi="Times New Roman" w:cs="Times New Roman"/>
                <w:b/>
                <w:szCs w:val="20"/>
                <w:lang w:val="en-GB" w:eastAsia="en-US" w:bidi="en-US"/>
              </w:rPr>
            </w:pPr>
            <w:r w:rsidRPr="0054323E">
              <w:rPr>
                <w:rFonts w:ascii="Times New Roman" w:eastAsia="Times New Roman" w:hAnsi="Times New Roman" w:cs="Times New Roman"/>
                <w:b/>
                <w:szCs w:val="20"/>
                <w:lang w:val="en-GB" w:eastAsia="en-US" w:bidi="en-US"/>
              </w:rPr>
              <w:t>ROOM NO</w:t>
            </w:r>
          </w:p>
        </w:tc>
        <w:tc>
          <w:tcPr>
            <w:tcW w:w="2104" w:type="dxa"/>
            <w:tcBorders>
              <w:bottom w:val="single" w:sz="18" w:space="0" w:color="auto"/>
            </w:tcBorders>
            <w:shd w:val="clear" w:color="auto" w:fill="99CCFF"/>
            <w:vAlign w:val="center"/>
          </w:tcPr>
          <w:p w14:paraId="078073C0" w14:textId="77777777" w:rsidR="0054323E" w:rsidRPr="0054323E" w:rsidRDefault="0054323E" w:rsidP="0054323E">
            <w:pPr>
              <w:spacing w:after="0" w:line="360" w:lineRule="auto"/>
              <w:ind w:left="0" w:right="0" w:firstLine="0"/>
              <w:jc w:val="center"/>
              <w:rPr>
                <w:rFonts w:ascii="Times New Roman" w:eastAsia="Times New Roman" w:hAnsi="Times New Roman" w:cs="Times New Roman"/>
                <w:b/>
                <w:szCs w:val="20"/>
                <w:lang w:val="en-GB" w:eastAsia="en-US" w:bidi="en-US"/>
              </w:rPr>
            </w:pPr>
            <w:r w:rsidRPr="0054323E">
              <w:rPr>
                <w:rFonts w:ascii="Times New Roman" w:eastAsia="Times New Roman" w:hAnsi="Times New Roman" w:cs="Times New Roman"/>
                <w:b/>
                <w:szCs w:val="20"/>
                <w:lang w:val="en-GB" w:eastAsia="en-US" w:bidi="en-US"/>
              </w:rPr>
              <w:t>TEL NO/</w:t>
            </w:r>
          </w:p>
          <w:p w14:paraId="65E53044" w14:textId="77777777" w:rsidR="0054323E" w:rsidRPr="0054323E" w:rsidRDefault="0054323E" w:rsidP="0054323E">
            <w:pPr>
              <w:spacing w:after="0" w:line="360" w:lineRule="auto"/>
              <w:ind w:left="0" w:right="0" w:firstLine="0"/>
              <w:jc w:val="center"/>
              <w:rPr>
                <w:rFonts w:ascii="Times New Roman" w:eastAsia="Times New Roman" w:hAnsi="Times New Roman" w:cs="Times New Roman"/>
                <w:b/>
                <w:szCs w:val="20"/>
                <w:lang w:val="en-GB" w:eastAsia="en-US" w:bidi="en-US"/>
              </w:rPr>
            </w:pPr>
            <w:r w:rsidRPr="0054323E">
              <w:rPr>
                <w:rFonts w:ascii="Times New Roman" w:eastAsia="Times New Roman" w:hAnsi="Times New Roman" w:cs="Times New Roman"/>
                <w:b/>
                <w:szCs w:val="20"/>
                <w:lang w:val="en-GB" w:eastAsia="en-US" w:bidi="en-US"/>
              </w:rPr>
              <w:t>E-MAIL</w:t>
            </w:r>
          </w:p>
        </w:tc>
        <w:tc>
          <w:tcPr>
            <w:tcW w:w="2160" w:type="dxa"/>
            <w:tcBorders>
              <w:bottom w:val="single" w:sz="18" w:space="0" w:color="auto"/>
            </w:tcBorders>
            <w:shd w:val="clear" w:color="auto" w:fill="99CCFF"/>
            <w:vAlign w:val="center"/>
          </w:tcPr>
          <w:p w14:paraId="24797E4A" w14:textId="77777777" w:rsidR="0054323E" w:rsidRPr="005C023F" w:rsidRDefault="0054323E" w:rsidP="0054323E">
            <w:pPr>
              <w:spacing w:after="0" w:line="360" w:lineRule="auto"/>
              <w:ind w:left="0" w:right="0" w:firstLine="0"/>
              <w:jc w:val="center"/>
              <w:rPr>
                <w:rFonts w:ascii="Times New Roman" w:eastAsia="Times New Roman" w:hAnsi="Times New Roman" w:cs="Times New Roman"/>
                <w:b/>
                <w:sz w:val="22"/>
                <w:lang w:val="en-GB" w:eastAsia="en-US" w:bidi="en-US"/>
              </w:rPr>
            </w:pPr>
            <w:r w:rsidRPr="005C023F">
              <w:rPr>
                <w:rFonts w:ascii="Times New Roman" w:eastAsia="Times New Roman" w:hAnsi="Times New Roman" w:cs="Times New Roman"/>
                <w:b/>
                <w:bCs/>
                <w:sz w:val="22"/>
                <w:lang w:val="en-GB" w:eastAsia="en-US" w:bidi="en-US"/>
              </w:rPr>
              <w:t>CONSULTATION TIMES</w:t>
            </w:r>
          </w:p>
        </w:tc>
        <w:tc>
          <w:tcPr>
            <w:tcW w:w="1811" w:type="dxa"/>
            <w:shd w:val="clear" w:color="auto" w:fill="99CCFF"/>
            <w:vAlign w:val="center"/>
          </w:tcPr>
          <w:p w14:paraId="63EEB1B3" w14:textId="77777777" w:rsidR="0054323E" w:rsidRPr="0054323E" w:rsidRDefault="0054323E" w:rsidP="0054323E">
            <w:pPr>
              <w:spacing w:after="0" w:line="360" w:lineRule="auto"/>
              <w:ind w:left="0" w:right="0" w:firstLine="0"/>
              <w:jc w:val="center"/>
              <w:rPr>
                <w:rFonts w:ascii="Times New Roman" w:eastAsia="Times New Roman" w:hAnsi="Times New Roman" w:cs="Times New Roman"/>
                <w:b/>
                <w:szCs w:val="20"/>
                <w:lang w:val="en-GB" w:eastAsia="en-US" w:bidi="en-US"/>
              </w:rPr>
            </w:pPr>
            <w:r w:rsidRPr="0054323E">
              <w:rPr>
                <w:rFonts w:ascii="Times New Roman" w:eastAsia="Times New Roman" w:hAnsi="Times New Roman" w:cs="Times New Roman"/>
                <w:b/>
                <w:szCs w:val="20"/>
                <w:lang w:val="en-GB" w:eastAsia="en-US" w:bidi="en-US"/>
              </w:rPr>
              <w:t>ACADEMIC FUNCTION</w:t>
            </w:r>
          </w:p>
        </w:tc>
      </w:tr>
      <w:tr w:rsidR="00F257B2" w:rsidRPr="0054323E" w14:paraId="7F8C9798" w14:textId="77777777" w:rsidTr="002606F4">
        <w:trPr>
          <w:trHeight w:val="1282"/>
          <w:jc w:val="center"/>
        </w:trPr>
        <w:tc>
          <w:tcPr>
            <w:tcW w:w="1584" w:type="dxa"/>
            <w:vAlign w:val="center"/>
          </w:tcPr>
          <w:p w14:paraId="1D34C92F" w14:textId="0B08656E" w:rsidR="00F257B2" w:rsidRPr="00F257B2" w:rsidRDefault="000F2A41" w:rsidP="0054323E">
            <w:pPr>
              <w:spacing w:after="0" w:line="360" w:lineRule="auto"/>
              <w:ind w:left="0" w:right="0" w:firstLine="0"/>
              <w:jc w:val="left"/>
              <w:rPr>
                <w:rFonts w:eastAsia="Times New Roman"/>
                <w:bCs/>
                <w:szCs w:val="20"/>
                <w:lang w:val="en-GB" w:eastAsia="en-US" w:bidi="en-US"/>
              </w:rPr>
            </w:pPr>
            <w:r>
              <w:rPr>
                <w:rFonts w:eastAsia="Times New Roman"/>
                <w:bCs/>
                <w:szCs w:val="20"/>
                <w:lang w:val="en-GB" w:eastAsia="en-US" w:bidi="en-US"/>
              </w:rPr>
              <w:t>Mr. Mdlalose</w:t>
            </w:r>
          </w:p>
        </w:tc>
        <w:tc>
          <w:tcPr>
            <w:tcW w:w="1576" w:type="dxa"/>
            <w:vAlign w:val="center"/>
          </w:tcPr>
          <w:p w14:paraId="0D16E3B3" w14:textId="58392B99" w:rsidR="00F257B2" w:rsidRPr="00F257B2" w:rsidRDefault="00F257B2" w:rsidP="0054323E">
            <w:pPr>
              <w:spacing w:after="0" w:line="360" w:lineRule="auto"/>
              <w:ind w:left="0" w:right="0" w:firstLine="0"/>
              <w:jc w:val="left"/>
              <w:rPr>
                <w:rFonts w:eastAsia="Times New Roman"/>
                <w:bCs/>
                <w:szCs w:val="20"/>
                <w:lang w:val="en-GB" w:eastAsia="en-US" w:bidi="en-US"/>
              </w:rPr>
            </w:pPr>
            <w:r w:rsidRPr="00F257B2">
              <w:rPr>
                <w:rFonts w:eastAsia="Times New Roman"/>
                <w:bCs/>
                <w:szCs w:val="20"/>
                <w:lang w:val="en-GB" w:eastAsia="en-US" w:bidi="en-US"/>
              </w:rPr>
              <w:t>Ga-Rankuwa</w:t>
            </w:r>
          </w:p>
        </w:tc>
        <w:tc>
          <w:tcPr>
            <w:tcW w:w="1733" w:type="dxa"/>
            <w:vAlign w:val="center"/>
          </w:tcPr>
          <w:p w14:paraId="4229FDEA" w14:textId="587575F9" w:rsidR="00F257B2" w:rsidRPr="0054323E" w:rsidRDefault="00F257B2" w:rsidP="0054323E">
            <w:pPr>
              <w:spacing w:after="0" w:line="360" w:lineRule="auto"/>
              <w:ind w:left="0" w:right="0" w:firstLine="0"/>
              <w:jc w:val="left"/>
              <w:rPr>
                <w:rFonts w:ascii="Times New Roman" w:eastAsia="Times New Roman" w:hAnsi="Times New Roman" w:cs="Times New Roman"/>
                <w:bCs/>
                <w:szCs w:val="20"/>
                <w:lang w:val="en-GB" w:eastAsia="en-US" w:bidi="en-US"/>
              </w:rPr>
            </w:pPr>
            <w:r>
              <w:t>Office 20-206</w:t>
            </w:r>
          </w:p>
        </w:tc>
        <w:tc>
          <w:tcPr>
            <w:tcW w:w="4264" w:type="dxa"/>
            <w:gridSpan w:val="2"/>
            <w:shd w:val="clear" w:color="auto" w:fill="auto"/>
            <w:vAlign w:val="center"/>
          </w:tcPr>
          <w:p w14:paraId="70F5162E" w14:textId="3C9A0783" w:rsidR="00F257B2" w:rsidRDefault="000F2A41" w:rsidP="00F257B2">
            <w:pPr>
              <w:spacing w:after="0" w:line="259" w:lineRule="auto"/>
              <w:ind w:left="0" w:right="0" w:firstLine="0"/>
              <w:jc w:val="left"/>
            </w:pPr>
            <w:r>
              <w:rPr>
                <w:u w:val="single" w:color="000000"/>
              </w:rPr>
              <w:t>mdlalosebk</w:t>
            </w:r>
            <w:r w:rsidR="00F257B2">
              <w:rPr>
                <w:u w:val="single" w:color="000000"/>
              </w:rPr>
              <w:t>@tut.ac.za</w:t>
            </w:r>
            <w:r w:rsidR="00F257B2">
              <w:t xml:space="preserve"> </w:t>
            </w:r>
          </w:p>
          <w:p w14:paraId="4FB71A85" w14:textId="77777777" w:rsidR="00F257B2" w:rsidRPr="0054323E" w:rsidRDefault="00F257B2" w:rsidP="0054323E">
            <w:pPr>
              <w:tabs>
                <w:tab w:val="left" w:pos="477"/>
                <w:tab w:val="left" w:pos="648"/>
                <w:tab w:val="left" w:pos="818"/>
                <w:tab w:val="left" w:pos="987"/>
                <w:tab w:val="left" w:pos="1788"/>
                <w:tab w:val="left" w:pos="2017"/>
                <w:tab w:val="left" w:pos="3228"/>
                <w:tab w:val="left" w:pos="3948"/>
                <w:tab w:val="left" w:pos="4668"/>
                <w:tab w:val="left" w:pos="5388"/>
                <w:tab w:val="left" w:pos="6108"/>
                <w:tab w:val="left" w:pos="6828"/>
                <w:tab w:val="left" w:pos="7548"/>
                <w:tab w:val="right" w:pos="8268"/>
              </w:tabs>
              <w:spacing w:after="0" w:line="360" w:lineRule="auto"/>
              <w:ind w:left="0" w:right="0" w:firstLine="0"/>
              <w:jc w:val="left"/>
              <w:rPr>
                <w:rFonts w:ascii="Times New Roman" w:eastAsia="Times New Roman" w:hAnsi="Times New Roman" w:cs="Times New Roman"/>
                <w:b/>
                <w:szCs w:val="20"/>
                <w:lang w:val="en-GB" w:eastAsia="en-US" w:bidi="en-US"/>
              </w:rPr>
            </w:pPr>
          </w:p>
        </w:tc>
        <w:tc>
          <w:tcPr>
            <w:tcW w:w="1811" w:type="dxa"/>
            <w:vAlign w:val="center"/>
          </w:tcPr>
          <w:p w14:paraId="3E81404D" w14:textId="4B0D1A80" w:rsidR="00F257B2" w:rsidRPr="00F257B2" w:rsidRDefault="000F2A41" w:rsidP="0054323E">
            <w:pPr>
              <w:spacing w:after="0" w:line="360" w:lineRule="auto"/>
              <w:ind w:left="0" w:right="0" w:firstLine="0"/>
              <w:jc w:val="left"/>
              <w:rPr>
                <w:rFonts w:eastAsia="Times New Roman"/>
                <w:b/>
                <w:bCs/>
                <w:szCs w:val="20"/>
                <w:lang w:val="en-GB" w:eastAsia="en-US" w:bidi="en-US"/>
              </w:rPr>
            </w:pPr>
            <w:r>
              <w:rPr>
                <w:rFonts w:eastAsia="Times New Roman"/>
                <w:b/>
                <w:bCs/>
                <w:szCs w:val="20"/>
                <w:lang w:val="en-GB" w:eastAsia="en-US" w:bidi="en-US"/>
              </w:rPr>
              <w:t>Lecturer</w:t>
            </w:r>
          </w:p>
        </w:tc>
      </w:tr>
      <w:tr w:rsidR="0054323E" w:rsidRPr="0054323E" w14:paraId="60E9B376" w14:textId="77777777" w:rsidTr="0083397D">
        <w:trPr>
          <w:trHeight w:val="1273"/>
          <w:jc w:val="center"/>
        </w:trPr>
        <w:tc>
          <w:tcPr>
            <w:tcW w:w="1584" w:type="dxa"/>
            <w:vAlign w:val="center"/>
          </w:tcPr>
          <w:p w14:paraId="4E1955CA" w14:textId="77777777" w:rsidR="0054323E" w:rsidRPr="0054323E" w:rsidRDefault="0054323E" w:rsidP="0054323E">
            <w:pPr>
              <w:spacing w:after="0" w:line="360" w:lineRule="auto"/>
              <w:ind w:left="0" w:right="0" w:firstLine="0"/>
              <w:jc w:val="left"/>
              <w:rPr>
                <w:rFonts w:eastAsia="Times New Roman"/>
                <w:bCs/>
                <w:szCs w:val="20"/>
                <w:lang w:val="en-GB" w:eastAsia="en-US" w:bidi="en-US"/>
              </w:rPr>
            </w:pPr>
            <w:r w:rsidRPr="0054323E">
              <w:rPr>
                <w:rFonts w:eastAsia="Times New Roman"/>
                <w:szCs w:val="20"/>
                <w:lang w:val="en-GB" w:eastAsia="en-US" w:bidi="en-US"/>
              </w:rPr>
              <w:t>Mrs. Lenah Madiba</w:t>
            </w:r>
          </w:p>
        </w:tc>
        <w:tc>
          <w:tcPr>
            <w:tcW w:w="1576" w:type="dxa"/>
            <w:vAlign w:val="center"/>
          </w:tcPr>
          <w:p w14:paraId="3CFD1880" w14:textId="77777777" w:rsidR="0054323E" w:rsidRPr="0054323E" w:rsidRDefault="0054323E" w:rsidP="0054323E">
            <w:pPr>
              <w:spacing w:before="200" w:after="200" w:line="360" w:lineRule="auto"/>
              <w:ind w:left="0" w:right="0" w:firstLine="0"/>
              <w:jc w:val="left"/>
              <w:rPr>
                <w:rFonts w:eastAsia="Times New Roman"/>
                <w:bCs/>
                <w:szCs w:val="20"/>
                <w:lang w:val="en-GB" w:eastAsia="en-US" w:bidi="en-US"/>
              </w:rPr>
            </w:pPr>
            <w:r w:rsidRPr="0054323E">
              <w:rPr>
                <w:rFonts w:eastAsia="Times New Roman"/>
                <w:bCs/>
                <w:szCs w:val="20"/>
                <w:lang w:val="en-GB" w:eastAsia="en-US" w:bidi="en-US"/>
              </w:rPr>
              <w:t>Ga-Rankuwa</w:t>
            </w:r>
          </w:p>
        </w:tc>
        <w:tc>
          <w:tcPr>
            <w:tcW w:w="1733" w:type="dxa"/>
            <w:vAlign w:val="center"/>
          </w:tcPr>
          <w:p w14:paraId="54A1B27A" w14:textId="3C0582BF" w:rsidR="0054323E" w:rsidRPr="0054323E" w:rsidRDefault="00F257B2" w:rsidP="0054323E">
            <w:pPr>
              <w:spacing w:before="200" w:after="200" w:line="360" w:lineRule="auto"/>
              <w:ind w:left="0" w:right="0" w:firstLine="0"/>
              <w:jc w:val="left"/>
              <w:rPr>
                <w:rFonts w:ascii="Times New Roman" w:eastAsia="Times New Roman" w:hAnsi="Times New Roman" w:cs="Times New Roman"/>
                <w:bCs/>
                <w:szCs w:val="20"/>
                <w:lang w:val="en-GB" w:eastAsia="en-US" w:bidi="en-US"/>
              </w:rPr>
            </w:pPr>
            <w:r>
              <w:t>Office 20-206</w:t>
            </w:r>
          </w:p>
        </w:tc>
        <w:tc>
          <w:tcPr>
            <w:tcW w:w="4264" w:type="dxa"/>
            <w:gridSpan w:val="2"/>
            <w:shd w:val="clear" w:color="auto" w:fill="auto"/>
            <w:vAlign w:val="center"/>
          </w:tcPr>
          <w:p w14:paraId="5A48D334" w14:textId="6EDE06A9" w:rsidR="0054323E" w:rsidRPr="0054323E" w:rsidRDefault="0054323E" w:rsidP="0054323E">
            <w:pPr>
              <w:tabs>
                <w:tab w:val="left" w:pos="477"/>
                <w:tab w:val="left" w:pos="648"/>
                <w:tab w:val="left" w:pos="818"/>
                <w:tab w:val="left" w:pos="987"/>
                <w:tab w:val="left" w:pos="1788"/>
                <w:tab w:val="left" w:pos="2017"/>
                <w:tab w:val="left" w:pos="3228"/>
                <w:tab w:val="left" w:pos="3948"/>
                <w:tab w:val="left" w:pos="4668"/>
                <w:tab w:val="left" w:pos="5388"/>
                <w:tab w:val="left" w:pos="6108"/>
                <w:tab w:val="left" w:pos="6828"/>
                <w:tab w:val="left" w:pos="7548"/>
                <w:tab w:val="right" w:pos="8268"/>
              </w:tabs>
              <w:spacing w:after="0" w:line="360" w:lineRule="auto"/>
              <w:ind w:left="0" w:right="0" w:firstLine="0"/>
              <w:jc w:val="left"/>
              <w:rPr>
                <w:rFonts w:ascii="Times New Roman" w:eastAsia="Times New Roman" w:hAnsi="Times New Roman" w:cs="Times New Roman"/>
                <w:bCs/>
                <w:szCs w:val="20"/>
                <w:lang w:val="en-GB" w:eastAsia="en-US" w:bidi="en-US"/>
              </w:rPr>
            </w:pPr>
          </w:p>
          <w:p w14:paraId="36DB4669" w14:textId="61750616" w:rsidR="0054323E" w:rsidRPr="0054323E" w:rsidRDefault="00000000" w:rsidP="0054323E">
            <w:pPr>
              <w:tabs>
                <w:tab w:val="left" w:pos="477"/>
                <w:tab w:val="left" w:pos="648"/>
                <w:tab w:val="left" w:pos="818"/>
                <w:tab w:val="left" w:pos="987"/>
                <w:tab w:val="left" w:pos="1788"/>
                <w:tab w:val="left" w:pos="2017"/>
                <w:tab w:val="left" w:pos="3228"/>
                <w:tab w:val="left" w:pos="3948"/>
                <w:tab w:val="left" w:pos="4668"/>
                <w:tab w:val="left" w:pos="5388"/>
                <w:tab w:val="left" w:pos="6108"/>
                <w:tab w:val="left" w:pos="6828"/>
                <w:tab w:val="left" w:pos="7548"/>
                <w:tab w:val="right" w:pos="8268"/>
              </w:tabs>
              <w:spacing w:after="0" w:line="360" w:lineRule="auto"/>
              <w:ind w:left="0" w:right="0" w:firstLine="0"/>
              <w:jc w:val="left"/>
              <w:rPr>
                <w:rFonts w:eastAsia="Times New Roman"/>
                <w:szCs w:val="20"/>
                <w:lang w:val="en-GB" w:eastAsia="en-US" w:bidi="en-US"/>
              </w:rPr>
            </w:pPr>
            <w:hyperlink r:id="rId19" w:history="1">
              <w:r w:rsidR="00AF0F23" w:rsidRPr="000D6236">
                <w:rPr>
                  <w:rStyle w:val="Hyperlink"/>
                  <w:rFonts w:eastAsia="Times New Roman"/>
                  <w:bCs/>
                  <w:szCs w:val="20"/>
                  <w:lang w:val="en-GB" w:eastAsia="en-US" w:bidi="en-US"/>
                </w:rPr>
                <w:t>MadibaL@tut.ac.za</w:t>
              </w:r>
            </w:hyperlink>
          </w:p>
        </w:tc>
        <w:tc>
          <w:tcPr>
            <w:tcW w:w="1811" w:type="dxa"/>
            <w:vAlign w:val="center"/>
          </w:tcPr>
          <w:p w14:paraId="1528FFCA" w14:textId="77777777" w:rsidR="0054323E" w:rsidRPr="0054323E" w:rsidRDefault="0054323E" w:rsidP="0054323E">
            <w:pPr>
              <w:spacing w:before="200" w:after="200" w:line="360" w:lineRule="auto"/>
              <w:ind w:left="0" w:right="0" w:firstLine="0"/>
              <w:jc w:val="left"/>
              <w:rPr>
                <w:rFonts w:eastAsia="Times New Roman"/>
                <w:b/>
                <w:bCs/>
                <w:szCs w:val="20"/>
                <w:lang w:val="en-GB" w:eastAsia="en-US" w:bidi="en-US"/>
              </w:rPr>
            </w:pPr>
            <w:r w:rsidRPr="0054323E">
              <w:rPr>
                <w:rFonts w:eastAsia="Times New Roman"/>
                <w:b/>
                <w:bCs/>
                <w:szCs w:val="20"/>
                <w:lang w:val="en-GB" w:eastAsia="en-US" w:bidi="en-US"/>
              </w:rPr>
              <w:t>Department Administrator</w:t>
            </w:r>
          </w:p>
        </w:tc>
      </w:tr>
      <w:tr w:rsidR="0083397D" w:rsidRPr="0054323E" w14:paraId="3CF09D74" w14:textId="77777777" w:rsidTr="0083397D">
        <w:trPr>
          <w:trHeight w:val="1273"/>
          <w:jc w:val="center"/>
        </w:trPr>
        <w:tc>
          <w:tcPr>
            <w:tcW w:w="1584" w:type="dxa"/>
            <w:vAlign w:val="center"/>
          </w:tcPr>
          <w:p w14:paraId="1E697593" w14:textId="1CC7280D" w:rsidR="0083397D" w:rsidRPr="0054323E" w:rsidRDefault="00E36AB8" w:rsidP="0054323E">
            <w:pPr>
              <w:spacing w:after="0" w:line="360" w:lineRule="auto"/>
              <w:ind w:left="0" w:right="0" w:firstLine="0"/>
              <w:jc w:val="left"/>
              <w:rPr>
                <w:rFonts w:eastAsia="Times New Roman"/>
                <w:szCs w:val="20"/>
                <w:lang w:val="en-GB" w:eastAsia="en-US" w:bidi="en-US"/>
              </w:rPr>
            </w:pPr>
            <w:r>
              <w:rPr>
                <w:rFonts w:eastAsia="Times New Roman"/>
                <w:szCs w:val="20"/>
                <w:lang w:val="en-GB" w:eastAsia="en-US" w:bidi="en-US"/>
              </w:rPr>
              <w:t>Ms. Dlamini</w:t>
            </w:r>
          </w:p>
        </w:tc>
        <w:tc>
          <w:tcPr>
            <w:tcW w:w="1576" w:type="dxa"/>
            <w:vAlign w:val="center"/>
          </w:tcPr>
          <w:p w14:paraId="4ED058BA" w14:textId="59EAD3C9" w:rsidR="0083397D" w:rsidRPr="0054323E" w:rsidRDefault="00E36AB8" w:rsidP="0054323E">
            <w:pPr>
              <w:spacing w:before="200" w:after="200" w:line="360" w:lineRule="auto"/>
              <w:ind w:left="0" w:right="0" w:firstLine="0"/>
              <w:jc w:val="left"/>
              <w:rPr>
                <w:rFonts w:eastAsia="Times New Roman"/>
                <w:bCs/>
                <w:szCs w:val="20"/>
                <w:lang w:val="en-GB" w:eastAsia="en-US" w:bidi="en-US"/>
              </w:rPr>
            </w:pPr>
            <w:r w:rsidRPr="0054323E">
              <w:rPr>
                <w:rFonts w:eastAsia="Times New Roman"/>
                <w:bCs/>
                <w:szCs w:val="20"/>
                <w:lang w:val="en-GB" w:eastAsia="en-US" w:bidi="en-US"/>
              </w:rPr>
              <w:t>Ga-Rankuwa</w:t>
            </w:r>
          </w:p>
        </w:tc>
        <w:tc>
          <w:tcPr>
            <w:tcW w:w="1733" w:type="dxa"/>
            <w:vAlign w:val="center"/>
          </w:tcPr>
          <w:p w14:paraId="29E8A69F" w14:textId="3DB14E39" w:rsidR="0083397D" w:rsidRDefault="00E36AB8" w:rsidP="0054323E">
            <w:pPr>
              <w:spacing w:before="200" w:after="200" w:line="360" w:lineRule="auto"/>
              <w:ind w:left="0" w:right="0" w:firstLine="0"/>
              <w:jc w:val="left"/>
            </w:pPr>
            <w:r>
              <w:t>Building 2</w:t>
            </w:r>
          </w:p>
        </w:tc>
        <w:tc>
          <w:tcPr>
            <w:tcW w:w="4264" w:type="dxa"/>
            <w:gridSpan w:val="2"/>
            <w:shd w:val="clear" w:color="auto" w:fill="auto"/>
            <w:vAlign w:val="center"/>
          </w:tcPr>
          <w:p w14:paraId="5D4CED70" w14:textId="7F9EAEE8" w:rsidR="0083397D" w:rsidRPr="0054323E" w:rsidRDefault="00000000" w:rsidP="0054323E">
            <w:pPr>
              <w:tabs>
                <w:tab w:val="left" w:pos="477"/>
                <w:tab w:val="left" w:pos="648"/>
                <w:tab w:val="left" w:pos="818"/>
                <w:tab w:val="left" w:pos="987"/>
                <w:tab w:val="left" w:pos="1788"/>
                <w:tab w:val="left" w:pos="2017"/>
                <w:tab w:val="left" w:pos="3228"/>
                <w:tab w:val="left" w:pos="3948"/>
                <w:tab w:val="left" w:pos="4668"/>
                <w:tab w:val="left" w:pos="5388"/>
                <w:tab w:val="left" w:pos="6108"/>
                <w:tab w:val="left" w:pos="6828"/>
                <w:tab w:val="left" w:pos="7548"/>
                <w:tab w:val="right" w:pos="8268"/>
              </w:tabs>
              <w:spacing w:after="0" w:line="360" w:lineRule="auto"/>
              <w:ind w:left="0" w:right="0" w:firstLine="0"/>
              <w:jc w:val="left"/>
              <w:rPr>
                <w:rFonts w:ascii="Times New Roman" w:eastAsia="Times New Roman" w:hAnsi="Times New Roman" w:cs="Times New Roman"/>
                <w:bCs/>
                <w:szCs w:val="20"/>
                <w:lang w:val="en-GB" w:eastAsia="en-US" w:bidi="en-US"/>
              </w:rPr>
            </w:pPr>
            <w:hyperlink r:id="rId20" w:history="1">
              <w:r w:rsidR="00AF0F23" w:rsidRPr="000D6236">
                <w:rPr>
                  <w:rStyle w:val="Hyperlink"/>
                  <w:rFonts w:ascii="Times New Roman" w:eastAsia="Times New Roman" w:hAnsi="Times New Roman" w:cs="Times New Roman"/>
                  <w:bCs/>
                  <w:szCs w:val="20"/>
                  <w:lang w:val="en-GB" w:eastAsia="en-US" w:bidi="en-US"/>
                </w:rPr>
                <w:t>DlaminiHC@tut.ac.za</w:t>
              </w:r>
            </w:hyperlink>
          </w:p>
        </w:tc>
        <w:tc>
          <w:tcPr>
            <w:tcW w:w="1811" w:type="dxa"/>
            <w:vAlign w:val="center"/>
          </w:tcPr>
          <w:p w14:paraId="6B3DCD0F" w14:textId="113D1A2A" w:rsidR="0083397D" w:rsidRPr="0054323E" w:rsidRDefault="00E36AB8" w:rsidP="0054323E">
            <w:pPr>
              <w:spacing w:before="200" w:after="200" w:line="360" w:lineRule="auto"/>
              <w:ind w:left="0" w:right="0" w:firstLine="0"/>
              <w:jc w:val="left"/>
              <w:rPr>
                <w:rFonts w:eastAsia="Times New Roman"/>
                <w:b/>
                <w:bCs/>
                <w:szCs w:val="20"/>
                <w:lang w:val="en-GB" w:eastAsia="en-US" w:bidi="en-US"/>
              </w:rPr>
            </w:pPr>
            <w:r>
              <w:rPr>
                <w:rFonts w:eastAsia="Times New Roman"/>
                <w:b/>
                <w:bCs/>
                <w:szCs w:val="20"/>
                <w:lang w:val="en-GB" w:eastAsia="en-US" w:bidi="en-US"/>
              </w:rPr>
              <w:t>Head of Library</w:t>
            </w:r>
          </w:p>
        </w:tc>
      </w:tr>
      <w:tr w:rsidR="0083397D" w:rsidRPr="0054323E" w14:paraId="0743B63A" w14:textId="77777777" w:rsidTr="00F257B2">
        <w:trPr>
          <w:trHeight w:val="1273"/>
          <w:jc w:val="center"/>
        </w:trPr>
        <w:tc>
          <w:tcPr>
            <w:tcW w:w="1584" w:type="dxa"/>
            <w:tcBorders>
              <w:bottom w:val="single" w:sz="18" w:space="0" w:color="auto"/>
            </w:tcBorders>
            <w:vAlign w:val="center"/>
          </w:tcPr>
          <w:p w14:paraId="3851A8A2" w14:textId="4278A2CD" w:rsidR="0083397D" w:rsidRPr="0054323E" w:rsidRDefault="00E36AB8" w:rsidP="0054323E">
            <w:pPr>
              <w:spacing w:after="0" w:line="360" w:lineRule="auto"/>
              <w:ind w:left="0" w:right="0" w:firstLine="0"/>
              <w:jc w:val="left"/>
              <w:rPr>
                <w:rFonts w:eastAsia="Times New Roman"/>
                <w:szCs w:val="20"/>
                <w:lang w:val="en-GB" w:eastAsia="en-US" w:bidi="en-US"/>
              </w:rPr>
            </w:pPr>
            <w:r>
              <w:rPr>
                <w:rFonts w:eastAsia="Times New Roman"/>
                <w:szCs w:val="20"/>
                <w:lang w:val="en-GB" w:eastAsia="en-US" w:bidi="en-US"/>
              </w:rPr>
              <w:t>Mr. Luvhimbi</w:t>
            </w:r>
          </w:p>
        </w:tc>
        <w:tc>
          <w:tcPr>
            <w:tcW w:w="1576" w:type="dxa"/>
            <w:tcBorders>
              <w:bottom w:val="single" w:sz="18" w:space="0" w:color="auto"/>
            </w:tcBorders>
            <w:vAlign w:val="center"/>
          </w:tcPr>
          <w:p w14:paraId="2FBF2B8A" w14:textId="7DB0D3E1" w:rsidR="0083397D" w:rsidRPr="0054323E" w:rsidRDefault="00E36AB8" w:rsidP="0054323E">
            <w:pPr>
              <w:spacing w:before="200" w:after="200" w:line="360" w:lineRule="auto"/>
              <w:ind w:left="0" w:right="0" w:firstLine="0"/>
              <w:jc w:val="left"/>
              <w:rPr>
                <w:rFonts w:eastAsia="Times New Roman"/>
                <w:bCs/>
                <w:szCs w:val="20"/>
                <w:lang w:val="en-GB" w:eastAsia="en-US" w:bidi="en-US"/>
              </w:rPr>
            </w:pPr>
            <w:r w:rsidRPr="0054323E">
              <w:rPr>
                <w:rFonts w:eastAsia="Times New Roman"/>
                <w:bCs/>
                <w:szCs w:val="20"/>
                <w:lang w:val="en-GB" w:eastAsia="en-US" w:bidi="en-US"/>
              </w:rPr>
              <w:t>Ga-Rankuwa</w:t>
            </w:r>
          </w:p>
        </w:tc>
        <w:tc>
          <w:tcPr>
            <w:tcW w:w="1733" w:type="dxa"/>
            <w:tcBorders>
              <w:bottom w:val="single" w:sz="18" w:space="0" w:color="auto"/>
            </w:tcBorders>
            <w:vAlign w:val="center"/>
          </w:tcPr>
          <w:p w14:paraId="53F61B0F" w14:textId="3C263F21" w:rsidR="0083397D" w:rsidRDefault="00E36AB8" w:rsidP="0054323E">
            <w:pPr>
              <w:spacing w:before="200" w:after="200" w:line="360" w:lineRule="auto"/>
              <w:ind w:left="0" w:right="0" w:firstLine="0"/>
              <w:jc w:val="left"/>
            </w:pPr>
            <w:r>
              <w:t>Building 2</w:t>
            </w:r>
          </w:p>
        </w:tc>
        <w:tc>
          <w:tcPr>
            <w:tcW w:w="4264" w:type="dxa"/>
            <w:gridSpan w:val="2"/>
            <w:tcBorders>
              <w:bottom w:val="single" w:sz="18" w:space="0" w:color="auto"/>
            </w:tcBorders>
            <w:shd w:val="clear" w:color="auto" w:fill="auto"/>
            <w:vAlign w:val="center"/>
          </w:tcPr>
          <w:p w14:paraId="2378E4B2" w14:textId="1AF986C5" w:rsidR="0083397D" w:rsidRPr="0054323E" w:rsidRDefault="00000000" w:rsidP="0054323E">
            <w:pPr>
              <w:tabs>
                <w:tab w:val="left" w:pos="477"/>
                <w:tab w:val="left" w:pos="648"/>
                <w:tab w:val="left" w:pos="818"/>
                <w:tab w:val="left" w:pos="987"/>
                <w:tab w:val="left" w:pos="1788"/>
                <w:tab w:val="left" w:pos="2017"/>
                <w:tab w:val="left" w:pos="3228"/>
                <w:tab w:val="left" w:pos="3948"/>
                <w:tab w:val="left" w:pos="4668"/>
                <w:tab w:val="left" w:pos="5388"/>
                <w:tab w:val="left" w:pos="6108"/>
                <w:tab w:val="left" w:pos="6828"/>
                <w:tab w:val="left" w:pos="7548"/>
                <w:tab w:val="right" w:pos="8268"/>
              </w:tabs>
              <w:spacing w:after="0" w:line="360" w:lineRule="auto"/>
              <w:ind w:left="0" w:right="0" w:firstLine="0"/>
              <w:jc w:val="left"/>
              <w:rPr>
                <w:rFonts w:ascii="Times New Roman" w:eastAsia="Times New Roman" w:hAnsi="Times New Roman" w:cs="Times New Roman"/>
                <w:bCs/>
                <w:szCs w:val="20"/>
                <w:lang w:val="en-GB" w:eastAsia="en-US" w:bidi="en-US"/>
              </w:rPr>
            </w:pPr>
            <w:hyperlink r:id="rId21" w:history="1">
              <w:r w:rsidR="00AF0F23" w:rsidRPr="000D6236">
                <w:rPr>
                  <w:rStyle w:val="Hyperlink"/>
                  <w:rFonts w:ascii="Times New Roman" w:eastAsia="Times New Roman" w:hAnsi="Times New Roman" w:cs="Times New Roman"/>
                  <w:bCs/>
                  <w:szCs w:val="20"/>
                  <w:lang w:val="en-GB" w:eastAsia="en-US" w:bidi="en-US"/>
                </w:rPr>
                <w:t>LuvhimbiFJ@tut.ac.za</w:t>
              </w:r>
            </w:hyperlink>
          </w:p>
        </w:tc>
        <w:tc>
          <w:tcPr>
            <w:tcW w:w="1811" w:type="dxa"/>
            <w:tcBorders>
              <w:bottom w:val="single" w:sz="18" w:space="0" w:color="auto"/>
            </w:tcBorders>
            <w:vAlign w:val="center"/>
          </w:tcPr>
          <w:p w14:paraId="6FEA36C2" w14:textId="773478D4" w:rsidR="0083397D" w:rsidRPr="0054323E" w:rsidRDefault="00E36AB8" w:rsidP="0054323E">
            <w:pPr>
              <w:spacing w:before="200" w:after="200" w:line="360" w:lineRule="auto"/>
              <w:ind w:left="0" w:right="0" w:firstLine="0"/>
              <w:jc w:val="left"/>
              <w:rPr>
                <w:rFonts w:eastAsia="Times New Roman"/>
                <w:b/>
                <w:bCs/>
                <w:szCs w:val="20"/>
                <w:lang w:val="en-GB" w:eastAsia="en-US" w:bidi="en-US"/>
              </w:rPr>
            </w:pPr>
            <w:r>
              <w:rPr>
                <w:rFonts w:eastAsia="Times New Roman"/>
                <w:b/>
                <w:bCs/>
                <w:szCs w:val="20"/>
                <w:lang w:val="en-GB" w:eastAsia="en-US" w:bidi="en-US"/>
              </w:rPr>
              <w:t>Information Librarian</w:t>
            </w:r>
          </w:p>
        </w:tc>
      </w:tr>
    </w:tbl>
    <w:p w14:paraId="43DD28E4" w14:textId="06958F0D" w:rsidR="00213424" w:rsidRDefault="00213424" w:rsidP="00D81358">
      <w:pPr>
        <w:spacing w:after="295" w:line="259" w:lineRule="auto"/>
        <w:ind w:left="0" w:right="66" w:firstLine="0"/>
      </w:pPr>
    </w:p>
    <w:p w14:paraId="53EA7294" w14:textId="262ECDEA" w:rsidR="009B6E6B" w:rsidRPr="0083397D" w:rsidRDefault="009B6E6B" w:rsidP="009B6E6B">
      <w:pPr>
        <w:pStyle w:val="Heading3"/>
        <w:rPr>
          <w:lang w:eastAsia="en-US" w:bidi="en-US"/>
        </w:rPr>
      </w:pPr>
      <w:bookmarkStart w:id="24" w:name="_Toc123722300"/>
      <w:bookmarkStart w:id="25" w:name="_Toc124110364"/>
      <w:bookmarkStart w:id="26" w:name="_Toc277165822"/>
      <w:r w:rsidRPr="00213424">
        <w:rPr>
          <w:lang w:val="en-GB" w:eastAsia="en-US" w:bidi="en-US"/>
        </w:rPr>
        <w:t>2.2</w:t>
      </w:r>
      <w:bookmarkEnd w:id="24"/>
      <w:r>
        <w:rPr>
          <w:lang w:val="en-GB" w:eastAsia="en-US" w:bidi="en-US"/>
        </w:rPr>
        <w:t xml:space="preserve"> </w:t>
      </w:r>
      <w:bookmarkStart w:id="27" w:name="_Toc123722301"/>
      <w:r w:rsidR="006D23E1">
        <w:rPr>
          <w:lang w:eastAsia="en-US" w:bidi="en-US"/>
        </w:rPr>
        <w:t>S</w:t>
      </w:r>
      <w:r w:rsidRPr="0083397D">
        <w:rPr>
          <w:lang w:eastAsia="en-US" w:bidi="en-US"/>
        </w:rPr>
        <w:t>taff availability</w:t>
      </w:r>
      <w:bookmarkEnd w:id="25"/>
      <w:bookmarkEnd w:id="27"/>
    </w:p>
    <w:bookmarkEnd w:id="26"/>
    <w:p w14:paraId="45BB4AAF" w14:textId="5F902ECA" w:rsidR="0083397D" w:rsidRDefault="00A554CD" w:rsidP="00213424">
      <w:pPr>
        <w:spacing w:after="295" w:line="360" w:lineRule="auto"/>
        <w:ind w:left="0" w:right="66" w:firstLine="0"/>
        <w:rPr>
          <w:rFonts w:eastAsia="Times New Roman"/>
          <w:szCs w:val="20"/>
          <w:lang w:val="en-GB" w:eastAsia="en-US" w:bidi="en-US"/>
        </w:rPr>
      </w:pPr>
      <w:r w:rsidRPr="00A554CD">
        <w:rPr>
          <w:rFonts w:eastAsia="Times New Roman"/>
          <w:szCs w:val="20"/>
          <w:lang w:val="en-GB" w:eastAsia="en-US" w:bidi="en-US"/>
        </w:rPr>
        <w:t>Please make an appointment outside office hours and leave a message for the person in charge</w:t>
      </w:r>
      <w:r w:rsidR="00D90792">
        <w:rPr>
          <w:rFonts w:eastAsia="Times New Roman"/>
          <w:szCs w:val="20"/>
          <w:lang w:val="en-GB" w:eastAsia="en-US" w:bidi="en-US"/>
        </w:rPr>
        <w:t xml:space="preserve"> </w:t>
      </w:r>
      <w:r>
        <w:rPr>
          <w:rFonts w:eastAsia="Times New Roman"/>
          <w:szCs w:val="20"/>
          <w:lang w:val="en-GB" w:eastAsia="en-US" w:bidi="en-US"/>
        </w:rPr>
        <w:t>(departmental admin</w:t>
      </w:r>
      <w:r w:rsidR="00D90792">
        <w:rPr>
          <w:rFonts w:eastAsia="Times New Roman"/>
          <w:szCs w:val="20"/>
          <w:lang w:val="en-GB" w:eastAsia="en-US" w:bidi="en-US"/>
        </w:rPr>
        <w:t>istrator)</w:t>
      </w:r>
      <w:r w:rsidRPr="00A554CD">
        <w:rPr>
          <w:rFonts w:eastAsia="Times New Roman"/>
          <w:szCs w:val="20"/>
          <w:lang w:val="en-GB" w:eastAsia="en-US" w:bidi="en-US"/>
        </w:rPr>
        <w:t xml:space="preserve"> if the </w:t>
      </w:r>
      <w:r w:rsidR="00D90792">
        <w:rPr>
          <w:rFonts w:eastAsia="Times New Roman"/>
          <w:szCs w:val="20"/>
          <w:lang w:val="en-GB" w:eastAsia="en-US" w:bidi="en-US"/>
        </w:rPr>
        <w:t>Lecturer</w:t>
      </w:r>
      <w:r w:rsidRPr="00A554CD">
        <w:rPr>
          <w:rFonts w:eastAsia="Times New Roman"/>
          <w:szCs w:val="20"/>
          <w:lang w:val="en-GB" w:eastAsia="en-US" w:bidi="en-US"/>
        </w:rPr>
        <w:t xml:space="preserve"> is not available. Please make a reservation with the </w:t>
      </w:r>
      <w:r w:rsidR="0015664F">
        <w:rPr>
          <w:rFonts w:eastAsia="Times New Roman"/>
          <w:szCs w:val="20"/>
          <w:lang w:val="en-GB" w:eastAsia="en-US" w:bidi="en-US"/>
        </w:rPr>
        <w:t>lecturer</w:t>
      </w:r>
      <w:r w:rsidRPr="00A554CD">
        <w:rPr>
          <w:rFonts w:eastAsia="Times New Roman"/>
          <w:szCs w:val="20"/>
          <w:lang w:val="en-GB" w:eastAsia="en-US" w:bidi="en-US"/>
        </w:rPr>
        <w:t xml:space="preserve"> in advance. We try to respond to class-related emails within 24 hours on weekdays.</w:t>
      </w:r>
    </w:p>
    <w:p w14:paraId="7D6AC4A0" w14:textId="77777777" w:rsidR="007504C1" w:rsidRDefault="007504C1" w:rsidP="00213424">
      <w:pPr>
        <w:spacing w:after="295" w:line="360" w:lineRule="auto"/>
        <w:ind w:left="0" w:right="66" w:firstLine="0"/>
        <w:rPr>
          <w:rFonts w:eastAsia="Times New Roman"/>
          <w:szCs w:val="20"/>
          <w:lang w:val="en-GB" w:eastAsia="en-US" w:bidi="en-US"/>
        </w:rPr>
      </w:pPr>
    </w:p>
    <w:p w14:paraId="52DF54E2" w14:textId="0CA150D5" w:rsidR="005C023F" w:rsidRPr="005C023F" w:rsidRDefault="00213424" w:rsidP="005C023F">
      <w:pPr>
        <w:pStyle w:val="Heading3"/>
        <w:ind w:left="0" w:firstLine="0"/>
        <w:rPr>
          <w:lang w:eastAsia="en-US" w:bidi="en-US"/>
        </w:rPr>
      </w:pPr>
      <w:bookmarkStart w:id="28" w:name="_Toc123722302"/>
      <w:bookmarkStart w:id="29" w:name="_Toc124110365"/>
      <w:r w:rsidRPr="00213424">
        <w:rPr>
          <w:lang w:val="en-GB" w:eastAsia="en-US" w:bidi="en-US"/>
        </w:rPr>
        <w:t>2.3</w:t>
      </w:r>
      <w:bookmarkEnd w:id="28"/>
      <w:r w:rsidR="0083397D">
        <w:rPr>
          <w:lang w:val="en-GB" w:eastAsia="en-US" w:bidi="en-US"/>
        </w:rPr>
        <w:t xml:space="preserve"> </w:t>
      </w:r>
      <w:bookmarkStart w:id="30" w:name="_Toc123722303"/>
      <w:r w:rsidR="0083397D" w:rsidRPr="0083397D">
        <w:rPr>
          <w:lang w:eastAsia="en-US" w:bidi="en-US"/>
        </w:rPr>
        <w:t>The class representatives</w:t>
      </w:r>
      <w:bookmarkEnd w:id="29"/>
      <w:bookmarkEnd w:id="30"/>
    </w:p>
    <w:p w14:paraId="7A4A0BB6" w14:textId="77777777" w:rsidR="005C023F" w:rsidRPr="005C023F" w:rsidRDefault="005C023F" w:rsidP="005C023F">
      <w:pPr>
        <w:rPr>
          <w:lang w:eastAsia="en-US" w:bidi="en-US"/>
        </w:rPr>
      </w:pPr>
    </w:p>
    <w:p w14:paraId="6F74014A" w14:textId="27955752" w:rsidR="00213424" w:rsidRDefault="00213424" w:rsidP="00213424">
      <w:pPr>
        <w:spacing w:before="200" w:after="200" w:line="360" w:lineRule="auto"/>
        <w:ind w:left="0" w:right="0" w:firstLine="0"/>
        <w:rPr>
          <w:rFonts w:eastAsia="Times New Roman"/>
          <w:szCs w:val="20"/>
          <w:lang w:val="en-GB" w:eastAsia="en-US" w:bidi="en-US"/>
        </w:rPr>
      </w:pPr>
      <w:r w:rsidRPr="00213424">
        <w:rPr>
          <w:rFonts w:eastAsia="Times New Roman"/>
          <w:szCs w:val="20"/>
          <w:lang w:val="en-GB" w:eastAsia="en-US" w:bidi="en-US"/>
        </w:rPr>
        <w:t xml:space="preserve">Furthermore, the lecturer will communicate with the class representatives regarding issues of concern. It is the class representative’s responsibility to communicate the information to all the </w:t>
      </w:r>
      <w:r w:rsidRPr="00213424">
        <w:rPr>
          <w:rFonts w:eastAsia="Times New Roman"/>
          <w:szCs w:val="20"/>
          <w:lang w:val="en-GB" w:eastAsia="en-US" w:bidi="en-US"/>
        </w:rPr>
        <w:lastRenderedPageBreak/>
        <w:t>students.  The students will elect two class representatives for this course democratically during the first lecture.</w:t>
      </w:r>
      <w:r>
        <w:rPr>
          <w:rFonts w:eastAsia="Times New Roman"/>
          <w:szCs w:val="20"/>
          <w:lang w:val="en-GB" w:eastAsia="en-US" w:bidi="en-US"/>
        </w:rPr>
        <w:t xml:space="preserve"> </w:t>
      </w:r>
      <w:r w:rsidRPr="00213424">
        <w:rPr>
          <w:rFonts w:eastAsia="Times New Roman"/>
          <w:szCs w:val="20"/>
          <w:lang w:val="en-GB" w:eastAsia="en-US" w:bidi="en-US"/>
        </w:rPr>
        <w:t>The students are supposed to communicate with their class representatives with day-to-day class activities for smooth interaction throughout the course. The class representatives should bring every major concern of students to the attention of the subject head as soon as possible.</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2430"/>
        <w:gridCol w:w="4477"/>
      </w:tblGrid>
      <w:tr w:rsidR="00735F14" w:rsidRPr="00776B78" w14:paraId="0879162D" w14:textId="77777777" w:rsidTr="00735F14">
        <w:tc>
          <w:tcPr>
            <w:tcW w:w="3348" w:type="dxa"/>
            <w:shd w:val="clear" w:color="auto" w:fill="AEAAAA" w:themeFill="background2" w:themeFillShade="BF"/>
          </w:tcPr>
          <w:p w14:paraId="271A4E44" w14:textId="77777777" w:rsidR="00735F14" w:rsidRPr="00776B78" w:rsidRDefault="00735F14" w:rsidP="00DA4AC0">
            <w:pPr>
              <w:spacing w:after="0" w:line="240" w:lineRule="auto"/>
              <w:rPr>
                <w:rFonts w:ascii="Times New Roman" w:hAnsi="Times New Roman"/>
                <w:b/>
                <w:color w:val="FFFFFF" w:themeColor="background1"/>
                <w:lang w:val="en-GB"/>
              </w:rPr>
            </w:pPr>
            <w:r w:rsidRPr="00776B78">
              <w:rPr>
                <w:rFonts w:ascii="Times New Roman" w:hAnsi="Times New Roman"/>
                <w:b/>
                <w:color w:val="FFFFFF" w:themeColor="background1"/>
                <w:lang w:val="en-GB"/>
              </w:rPr>
              <w:t>Class Representative’s Name</w:t>
            </w:r>
          </w:p>
        </w:tc>
        <w:tc>
          <w:tcPr>
            <w:tcW w:w="2430" w:type="dxa"/>
            <w:shd w:val="clear" w:color="auto" w:fill="AEAAAA" w:themeFill="background2" w:themeFillShade="BF"/>
          </w:tcPr>
          <w:p w14:paraId="37394B30" w14:textId="77777777" w:rsidR="00735F14" w:rsidRPr="00776B78" w:rsidRDefault="00735F14" w:rsidP="00DA4AC0">
            <w:pPr>
              <w:spacing w:after="0" w:line="240" w:lineRule="auto"/>
              <w:rPr>
                <w:rFonts w:ascii="Times New Roman" w:hAnsi="Times New Roman"/>
                <w:b/>
                <w:color w:val="FFFFFF" w:themeColor="background1"/>
                <w:lang w:val="en-GB"/>
              </w:rPr>
            </w:pPr>
            <w:r w:rsidRPr="00776B78">
              <w:rPr>
                <w:rFonts w:ascii="Times New Roman" w:hAnsi="Times New Roman"/>
                <w:b/>
                <w:color w:val="FFFFFF" w:themeColor="background1"/>
                <w:lang w:val="en-GB"/>
              </w:rPr>
              <w:t>Contact Number</w:t>
            </w:r>
          </w:p>
        </w:tc>
        <w:tc>
          <w:tcPr>
            <w:tcW w:w="4477" w:type="dxa"/>
            <w:shd w:val="clear" w:color="auto" w:fill="AEAAAA" w:themeFill="background2" w:themeFillShade="BF"/>
          </w:tcPr>
          <w:p w14:paraId="2C064B07" w14:textId="77777777" w:rsidR="00735F14" w:rsidRPr="00776B78" w:rsidRDefault="00735F14" w:rsidP="00DA4AC0">
            <w:pPr>
              <w:spacing w:after="0" w:line="240" w:lineRule="auto"/>
              <w:rPr>
                <w:rFonts w:ascii="Times New Roman" w:hAnsi="Times New Roman"/>
                <w:b/>
                <w:color w:val="FFFFFF" w:themeColor="background1"/>
                <w:lang w:val="en-GB"/>
              </w:rPr>
            </w:pPr>
            <w:r w:rsidRPr="00776B78">
              <w:rPr>
                <w:rFonts w:ascii="Times New Roman" w:hAnsi="Times New Roman"/>
                <w:b/>
                <w:color w:val="FFFFFF" w:themeColor="background1"/>
                <w:lang w:val="en-GB"/>
              </w:rPr>
              <w:t>E-mail</w:t>
            </w:r>
          </w:p>
        </w:tc>
      </w:tr>
      <w:tr w:rsidR="00735F14" w:rsidRPr="00776B78" w14:paraId="14FB79CD" w14:textId="77777777" w:rsidTr="00735F14">
        <w:tc>
          <w:tcPr>
            <w:tcW w:w="3348" w:type="dxa"/>
            <w:shd w:val="clear" w:color="auto" w:fill="A8D08D" w:themeFill="accent6" w:themeFillTint="99"/>
          </w:tcPr>
          <w:p w14:paraId="28546C87" w14:textId="77777777" w:rsidR="00735F14" w:rsidRPr="00776B78" w:rsidRDefault="00735F14" w:rsidP="00DA4AC0">
            <w:pPr>
              <w:spacing w:before="120" w:after="120" w:line="240" w:lineRule="auto"/>
              <w:rPr>
                <w:rFonts w:ascii="Times New Roman" w:hAnsi="Times New Roman"/>
                <w:lang w:val="en-GB"/>
              </w:rPr>
            </w:pPr>
            <w:r w:rsidRPr="00776B78">
              <w:rPr>
                <w:rFonts w:ascii="Times New Roman" w:hAnsi="Times New Roman"/>
                <w:lang w:val="en-GB"/>
              </w:rPr>
              <w:t>1.</w:t>
            </w:r>
          </w:p>
        </w:tc>
        <w:tc>
          <w:tcPr>
            <w:tcW w:w="2430" w:type="dxa"/>
            <w:shd w:val="clear" w:color="auto" w:fill="A8D08D" w:themeFill="accent6" w:themeFillTint="99"/>
          </w:tcPr>
          <w:p w14:paraId="49D44904" w14:textId="77777777" w:rsidR="00735F14" w:rsidRPr="00776B78" w:rsidRDefault="00735F14" w:rsidP="00DA4AC0">
            <w:pPr>
              <w:spacing w:before="120" w:after="120" w:line="240" w:lineRule="auto"/>
              <w:rPr>
                <w:rFonts w:ascii="Times New Roman" w:hAnsi="Times New Roman"/>
                <w:lang w:val="en-GB"/>
              </w:rPr>
            </w:pPr>
          </w:p>
        </w:tc>
        <w:tc>
          <w:tcPr>
            <w:tcW w:w="4477" w:type="dxa"/>
            <w:shd w:val="clear" w:color="auto" w:fill="A8D08D" w:themeFill="accent6" w:themeFillTint="99"/>
          </w:tcPr>
          <w:p w14:paraId="7001ED5A" w14:textId="77777777" w:rsidR="00735F14" w:rsidRPr="00776B78" w:rsidRDefault="00735F14" w:rsidP="00DA4AC0">
            <w:pPr>
              <w:spacing w:before="120" w:after="120" w:line="240" w:lineRule="auto"/>
              <w:rPr>
                <w:rFonts w:ascii="Times New Roman" w:hAnsi="Times New Roman"/>
                <w:lang w:val="en-GB"/>
              </w:rPr>
            </w:pPr>
          </w:p>
        </w:tc>
      </w:tr>
      <w:tr w:rsidR="00735F14" w:rsidRPr="00776B78" w14:paraId="052DBE1A" w14:textId="77777777" w:rsidTr="00735F14">
        <w:tc>
          <w:tcPr>
            <w:tcW w:w="3348" w:type="dxa"/>
            <w:shd w:val="clear" w:color="auto" w:fill="A8D08D" w:themeFill="accent6" w:themeFillTint="99"/>
          </w:tcPr>
          <w:p w14:paraId="0E7C7ABA" w14:textId="77777777" w:rsidR="00735F14" w:rsidRPr="00776B78" w:rsidRDefault="00735F14" w:rsidP="00DA4AC0">
            <w:pPr>
              <w:spacing w:before="120" w:after="120" w:line="240" w:lineRule="auto"/>
              <w:rPr>
                <w:rFonts w:ascii="Times New Roman" w:hAnsi="Times New Roman"/>
                <w:lang w:val="en-GB"/>
              </w:rPr>
            </w:pPr>
            <w:r w:rsidRPr="00776B78">
              <w:rPr>
                <w:rFonts w:ascii="Times New Roman" w:hAnsi="Times New Roman"/>
                <w:lang w:val="en-GB"/>
              </w:rPr>
              <w:t>2.</w:t>
            </w:r>
          </w:p>
        </w:tc>
        <w:tc>
          <w:tcPr>
            <w:tcW w:w="2430" w:type="dxa"/>
            <w:shd w:val="clear" w:color="auto" w:fill="A8D08D" w:themeFill="accent6" w:themeFillTint="99"/>
          </w:tcPr>
          <w:p w14:paraId="587CEF76" w14:textId="77777777" w:rsidR="00735F14" w:rsidRPr="00776B78" w:rsidRDefault="00735F14" w:rsidP="00DA4AC0">
            <w:pPr>
              <w:spacing w:before="120" w:after="120" w:line="240" w:lineRule="auto"/>
              <w:rPr>
                <w:rFonts w:ascii="Times New Roman" w:hAnsi="Times New Roman"/>
                <w:lang w:val="en-GB"/>
              </w:rPr>
            </w:pPr>
          </w:p>
        </w:tc>
        <w:tc>
          <w:tcPr>
            <w:tcW w:w="4477" w:type="dxa"/>
            <w:shd w:val="clear" w:color="auto" w:fill="A8D08D" w:themeFill="accent6" w:themeFillTint="99"/>
          </w:tcPr>
          <w:p w14:paraId="4BFB5D0E" w14:textId="77777777" w:rsidR="00735F14" w:rsidRPr="00776B78" w:rsidRDefault="00735F14" w:rsidP="00DA4AC0">
            <w:pPr>
              <w:spacing w:before="120" w:after="120" w:line="240" w:lineRule="auto"/>
              <w:rPr>
                <w:rFonts w:ascii="Times New Roman" w:hAnsi="Times New Roman"/>
                <w:lang w:val="en-GB"/>
              </w:rPr>
            </w:pPr>
          </w:p>
        </w:tc>
      </w:tr>
    </w:tbl>
    <w:p w14:paraId="2743BE2E" w14:textId="77777777" w:rsidR="00735F14" w:rsidRDefault="00735F14" w:rsidP="00213424">
      <w:pPr>
        <w:spacing w:before="200" w:after="200" w:line="360" w:lineRule="auto"/>
        <w:ind w:left="0" w:right="0" w:firstLine="0"/>
        <w:rPr>
          <w:rFonts w:eastAsia="Times New Roman"/>
          <w:szCs w:val="20"/>
          <w:lang w:val="en-GB" w:eastAsia="en-US" w:bidi="en-US"/>
        </w:rPr>
      </w:pPr>
    </w:p>
    <w:p w14:paraId="02634CDA" w14:textId="4D2ED375" w:rsidR="00213424" w:rsidRPr="009D39DE" w:rsidRDefault="008B44C6" w:rsidP="007504C1">
      <w:pPr>
        <w:pStyle w:val="Heading3"/>
        <w:rPr>
          <w:lang w:eastAsia="en-US" w:bidi="en-US"/>
        </w:rPr>
      </w:pPr>
      <w:bookmarkStart w:id="31" w:name="_Toc123722304"/>
      <w:bookmarkStart w:id="32" w:name="_Toc124110366"/>
      <w:r w:rsidRPr="008B44C6">
        <w:rPr>
          <w:lang w:val="en-GB" w:eastAsia="en-US" w:bidi="en-US"/>
        </w:rPr>
        <w:t>2.4</w:t>
      </w:r>
      <w:bookmarkEnd w:id="31"/>
      <w:r w:rsidR="009D39DE">
        <w:rPr>
          <w:lang w:val="en-GB" w:eastAsia="en-US" w:bidi="en-US"/>
        </w:rPr>
        <w:t xml:space="preserve"> </w:t>
      </w:r>
      <w:bookmarkStart w:id="33" w:name="_Toc123722305"/>
      <w:r w:rsidR="009D39DE" w:rsidRPr="009D39DE">
        <w:rPr>
          <w:lang w:eastAsia="en-US" w:bidi="en-US"/>
        </w:rPr>
        <w:t>The communication channels</w:t>
      </w:r>
      <w:bookmarkEnd w:id="32"/>
      <w:bookmarkEnd w:id="33"/>
    </w:p>
    <w:p w14:paraId="10C7204F" w14:textId="77777777" w:rsidR="009D39DE" w:rsidRDefault="009D39DE" w:rsidP="008B44C6">
      <w:pPr>
        <w:spacing w:after="0" w:line="360" w:lineRule="auto"/>
        <w:ind w:left="0" w:right="0" w:firstLine="0"/>
        <w:jc w:val="left"/>
        <w:rPr>
          <w:rFonts w:eastAsia="Times New Roman"/>
          <w:szCs w:val="20"/>
          <w:lang w:val="en-GB" w:eastAsia="en-US" w:bidi="en-US"/>
        </w:rPr>
      </w:pPr>
    </w:p>
    <w:p w14:paraId="1F5FB3F0" w14:textId="18730D04" w:rsidR="008B44C6" w:rsidRPr="008B44C6" w:rsidRDefault="008B44C6" w:rsidP="008B44C6">
      <w:pPr>
        <w:spacing w:after="0" w:line="360" w:lineRule="auto"/>
        <w:ind w:left="0" w:right="0" w:firstLine="0"/>
        <w:jc w:val="left"/>
        <w:rPr>
          <w:rFonts w:eastAsia="Times New Roman"/>
          <w:szCs w:val="20"/>
          <w:lang w:val="en-GB" w:eastAsia="en-US" w:bidi="en-US"/>
        </w:rPr>
      </w:pPr>
      <w:r w:rsidRPr="008B44C6">
        <w:rPr>
          <w:rFonts w:eastAsia="Times New Roman"/>
          <w:szCs w:val="20"/>
          <w:lang w:val="en-GB" w:eastAsia="en-US" w:bidi="en-US"/>
        </w:rPr>
        <w:t>Communication from the lecturer will be done through the following channels:</w:t>
      </w:r>
    </w:p>
    <w:p w14:paraId="3586D3FC" w14:textId="77777777" w:rsidR="008B44C6" w:rsidRPr="00AA0988" w:rsidRDefault="008B44C6" w:rsidP="00AA0988">
      <w:pPr>
        <w:pStyle w:val="ListParagraph"/>
        <w:numPr>
          <w:ilvl w:val="0"/>
          <w:numId w:val="40"/>
        </w:numPr>
        <w:spacing w:after="0" w:line="360" w:lineRule="auto"/>
        <w:ind w:right="0"/>
        <w:jc w:val="left"/>
        <w:rPr>
          <w:rFonts w:eastAsia="Times New Roman"/>
          <w:szCs w:val="20"/>
          <w:lang w:val="en-GB" w:eastAsia="en-US" w:bidi="en-US"/>
        </w:rPr>
      </w:pPr>
      <w:r w:rsidRPr="00AA0988">
        <w:rPr>
          <w:rFonts w:eastAsia="Times New Roman"/>
          <w:szCs w:val="20"/>
          <w:lang w:val="en-GB" w:eastAsia="en-US" w:bidi="en-US"/>
        </w:rPr>
        <w:t>The class representatives</w:t>
      </w:r>
    </w:p>
    <w:p w14:paraId="107F3434" w14:textId="570F26A3" w:rsidR="008B44C6" w:rsidRPr="00AA0988" w:rsidRDefault="008B44C6" w:rsidP="00AA0988">
      <w:pPr>
        <w:pStyle w:val="ListParagraph"/>
        <w:numPr>
          <w:ilvl w:val="0"/>
          <w:numId w:val="40"/>
        </w:numPr>
        <w:spacing w:after="0" w:line="360" w:lineRule="auto"/>
        <w:ind w:right="0"/>
        <w:jc w:val="left"/>
        <w:rPr>
          <w:rFonts w:eastAsia="Times New Roman"/>
          <w:szCs w:val="20"/>
          <w:lang w:val="en-GB" w:eastAsia="en-US" w:bidi="en-US"/>
        </w:rPr>
      </w:pPr>
      <w:r w:rsidRPr="00AA0988">
        <w:rPr>
          <w:rFonts w:eastAsia="Times New Roman"/>
          <w:szCs w:val="20"/>
          <w:lang w:val="en-GB" w:eastAsia="en-US" w:bidi="en-US"/>
        </w:rPr>
        <w:t>Brightspace platform</w:t>
      </w:r>
    </w:p>
    <w:p w14:paraId="7B4A10DB" w14:textId="422F1F9C" w:rsidR="00BF5579" w:rsidRDefault="00BF5579" w:rsidP="00BF5579">
      <w:pPr>
        <w:spacing w:after="0" w:line="360" w:lineRule="auto"/>
        <w:ind w:right="0"/>
        <w:contextualSpacing/>
        <w:jc w:val="left"/>
        <w:rPr>
          <w:rFonts w:eastAsia="Times New Roman"/>
          <w:szCs w:val="20"/>
          <w:lang w:val="en-GB" w:eastAsia="en-US" w:bidi="en-US"/>
        </w:rPr>
      </w:pPr>
    </w:p>
    <w:p w14:paraId="24DC8442" w14:textId="116C43D9" w:rsidR="009D39DE" w:rsidRDefault="009D39DE" w:rsidP="00BF5579">
      <w:pPr>
        <w:spacing w:after="0" w:line="360" w:lineRule="auto"/>
        <w:ind w:right="0"/>
        <w:contextualSpacing/>
        <w:jc w:val="left"/>
        <w:rPr>
          <w:rFonts w:eastAsia="Times New Roman"/>
          <w:szCs w:val="20"/>
          <w:lang w:val="en-GB" w:eastAsia="en-US" w:bidi="en-US"/>
        </w:rPr>
      </w:pPr>
    </w:p>
    <w:p w14:paraId="081B09E5" w14:textId="6F6C3B78" w:rsidR="009D39DE" w:rsidRDefault="009D39DE" w:rsidP="00BF5579">
      <w:pPr>
        <w:spacing w:after="0" w:line="360" w:lineRule="auto"/>
        <w:ind w:right="0"/>
        <w:contextualSpacing/>
        <w:jc w:val="left"/>
        <w:rPr>
          <w:rFonts w:eastAsia="Times New Roman"/>
          <w:szCs w:val="20"/>
          <w:lang w:val="en-GB" w:eastAsia="en-US" w:bidi="en-US"/>
        </w:rPr>
      </w:pPr>
    </w:p>
    <w:p w14:paraId="7C49ED3F" w14:textId="43DFD2E1" w:rsidR="008D1BD5" w:rsidRDefault="008D1BD5" w:rsidP="008D1BD5">
      <w:pPr>
        <w:spacing w:after="0" w:line="360" w:lineRule="auto"/>
        <w:ind w:right="0"/>
        <w:contextualSpacing/>
        <w:jc w:val="left"/>
        <w:rPr>
          <w:rFonts w:eastAsia="Times New Roman"/>
          <w:szCs w:val="20"/>
          <w:lang w:val="en-GB" w:eastAsia="en-US" w:bidi="en-US"/>
        </w:rPr>
      </w:pPr>
    </w:p>
    <w:p w14:paraId="49B047F0" w14:textId="32641903" w:rsidR="009D39DE" w:rsidRDefault="009D39DE" w:rsidP="00BF5579">
      <w:pPr>
        <w:spacing w:after="0" w:line="360" w:lineRule="auto"/>
        <w:ind w:right="0"/>
        <w:contextualSpacing/>
        <w:jc w:val="left"/>
        <w:rPr>
          <w:rFonts w:eastAsia="Times New Roman"/>
          <w:szCs w:val="20"/>
          <w:lang w:val="en-GB" w:eastAsia="en-US" w:bidi="en-US"/>
        </w:rPr>
      </w:pPr>
    </w:p>
    <w:p w14:paraId="36D2E57D" w14:textId="600A72A8" w:rsidR="009D39DE" w:rsidRDefault="009D39DE" w:rsidP="00BF5579">
      <w:pPr>
        <w:spacing w:after="0" w:line="360" w:lineRule="auto"/>
        <w:ind w:right="0"/>
        <w:contextualSpacing/>
        <w:jc w:val="left"/>
        <w:rPr>
          <w:rFonts w:eastAsia="Times New Roman"/>
          <w:szCs w:val="20"/>
          <w:lang w:val="en-GB" w:eastAsia="en-US" w:bidi="en-US"/>
        </w:rPr>
      </w:pPr>
    </w:p>
    <w:p w14:paraId="3C57B953" w14:textId="2B5CC917" w:rsidR="009D39DE" w:rsidRDefault="009D39DE" w:rsidP="00BF5579">
      <w:pPr>
        <w:spacing w:after="0" w:line="360" w:lineRule="auto"/>
        <w:ind w:right="0"/>
        <w:contextualSpacing/>
        <w:jc w:val="left"/>
        <w:rPr>
          <w:rFonts w:eastAsia="Times New Roman"/>
          <w:szCs w:val="20"/>
          <w:lang w:val="en-GB" w:eastAsia="en-US" w:bidi="en-US"/>
        </w:rPr>
      </w:pPr>
    </w:p>
    <w:p w14:paraId="0AE809CE" w14:textId="02CCCC3A" w:rsidR="00AB1FC3" w:rsidRDefault="00AB1FC3" w:rsidP="00BF5579">
      <w:pPr>
        <w:spacing w:after="0" w:line="360" w:lineRule="auto"/>
        <w:ind w:right="0"/>
        <w:contextualSpacing/>
        <w:jc w:val="left"/>
        <w:rPr>
          <w:rFonts w:eastAsia="Times New Roman"/>
          <w:szCs w:val="20"/>
          <w:lang w:val="en-GB" w:eastAsia="en-US" w:bidi="en-US"/>
        </w:rPr>
      </w:pPr>
    </w:p>
    <w:p w14:paraId="05C37CE1" w14:textId="379A72DF" w:rsidR="00AB1FC3" w:rsidRDefault="00AB1FC3" w:rsidP="00BF5579">
      <w:pPr>
        <w:spacing w:after="0" w:line="360" w:lineRule="auto"/>
        <w:ind w:right="0"/>
        <w:contextualSpacing/>
        <w:jc w:val="left"/>
        <w:rPr>
          <w:rFonts w:eastAsia="Times New Roman"/>
          <w:szCs w:val="20"/>
          <w:lang w:val="en-GB" w:eastAsia="en-US" w:bidi="en-US"/>
        </w:rPr>
      </w:pPr>
    </w:p>
    <w:p w14:paraId="4A71F43D" w14:textId="395FD1B3" w:rsidR="00213424" w:rsidRDefault="00213424" w:rsidP="00213424">
      <w:pPr>
        <w:spacing w:after="295" w:line="360" w:lineRule="auto"/>
        <w:ind w:left="0" w:right="66" w:firstLine="0"/>
      </w:pPr>
    </w:p>
    <w:p w14:paraId="2BFCA375" w14:textId="77777777" w:rsidR="0015664F" w:rsidRDefault="0015664F" w:rsidP="00213424">
      <w:pPr>
        <w:spacing w:after="295" w:line="360" w:lineRule="auto"/>
        <w:ind w:left="0" w:right="66" w:firstLine="0"/>
      </w:pPr>
    </w:p>
    <w:p w14:paraId="7014562F" w14:textId="77777777" w:rsidR="00922694" w:rsidRDefault="00922694" w:rsidP="00213424">
      <w:pPr>
        <w:spacing w:after="295" w:line="360" w:lineRule="auto"/>
        <w:ind w:left="0" w:right="66" w:firstLine="0"/>
      </w:pPr>
    </w:p>
    <w:p w14:paraId="15FE96FF" w14:textId="77777777" w:rsidR="00922694" w:rsidRDefault="00922694" w:rsidP="00213424">
      <w:pPr>
        <w:spacing w:after="295" w:line="360" w:lineRule="auto"/>
        <w:ind w:left="0" w:right="66" w:firstLine="0"/>
      </w:pPr>
    </w:p>
    <w:p w14:paraId="08184345" w14:textId="573B38CB" w:rsidR="00AB1FC3" w:rsidRDefault="00AB1FC3" w:rsidP="00213424">
      <w:pPr>
        <w:spacing w:after="295" w:line="360" w:lineRule="auto"/>
        <w:ind w:left="0" w:right="66" w:firstLine="0"/>
      </w:pPr>
      <w:r w:rsidRPr="00CD067D">
        <w:rPr>
          <w:rFonts w:ascii="Times New Roman" w:eastAsia="Times New Roman" w:hAnsi="Times New Roman" w:cs="Times New Roman"/>
          <w:noProof/>
          <w:szCs w:val="20"/>
          <w:lang w:val="en-US" w:eastAsia="en-US"/>
        </w:rPr>
        <w:lastRenderedPageBreak/>
        <mc:AlternateContent>
          <mc:Choice Requires="wps">
            <w:drawing>
              <wp:anchor distT="0" distB="0" distL="114300" distR="114300" simplePos="0" relativeHeight="251723776" behindDoc="0" locked="0" layoutInCell="1" allowOverlap="1" wp14:anchorId="3A143978" wp14:editId="0F02A725">
                <wp:simplePos x="0" y="0"/>
                <wp:positionH relativeFrom="column">
                  <wp:posOffset>29845</wp:posOffset>
                </wp:positionH>
                <wp:positionV relativeFrom="paragraph">
                  <wp:posOffset>459105</wp:posOffset>
                </wp:positionV>
                <wp:extent cx="6219825" cy="628650"/>
                <wp:effectExtent l="0" t="0" r="47625" b="57150"/>
                <wp:wrapSquare wrapText="bothSides"/>
                <wp:docPr id="11"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9825" cy="628650"/>
                        </a:xfrm>
                        <a:prstGeom prst="rect">
                          <a:avLst/>
                        </a:prstGeom>
                        <a:gradFill rotWithShape="0">
                          <a:gsLst>
                            <a:gs pos="0">
                              <a:srgbClr val="FFFFFF"/>
                            </a:gs>
                            <a:gs pos="100000">
                              <a:srgbClr val="B8CCE4"/>
                            </a:gs>
                          </a:gsLst>
                          <a:lin ang="5400000" scaled="1"/>
                        </a:gradFill>
                        <a:ln w="12700">
                          <a:solidFill>
                            <a:srgbClr val="95B3D7"/>
                          </a:solidFill>
                          <a:miter lim="800000"/>
                          <a:headEnd/>
                          <a:tailEnd/>
                        </a:ln>
                        <a:effectLst>
                          <a:outerShdw dist="28398" dir="3806097" algn="ctr" rotWithShape="0">
                            <a:srgbClr val="243F60">
                              <a:alpha val="50000"/>
                            </a:srgbClr>
                          </a:outerShdw>
                        </a:effectLst>
                      </wps:spPr>
                      <wps:txbx>
                        <w:txbxContent>
                          <w:p w14:paraId="4ADD8B3B" w14:textId="77777777" w:rsidR="005C023F" w:rsidRPr="007504C1" w:rsidRDefault="005C023F" w:rsidP="005C023F">
                            <w:pPr>
                              <w:pStyle w:val="Heading2"/>
                              <w:rPr>
                                <w:rStyle w:val="Heading2Char"/>
                                <w:b/>
                              </w:rPr>
                            </w:pPr>
                            <w:bookmarkStart w:id="34" w:name="_Toc124110367"/>
                            <w:r w:rsidRPr="007504C1">
                              <w:t xml:space="preserve">3. </w:t>
                            </w:r>
                            <w:r w:rsidRPr="007504C1">
                              <w:rPr>
                                <w:rStyle w:val="Heading2Char"/>
                                <w:b/>
                              </w:rPr>
                              <w:t>PRESCRIBED AND RECOMMENDED MATERIALS AND RESOURCES</w:t>
                            </w:r>
                            <w:bookmarkEnd w:id="34"/>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A143978" id="Rectangle 77" o:spid="_x0000_s1029" style="position:absolute;left:0;text-align:left;margin-left:2.35pt;margin-top:36.15pt;width:489.75pt;height:4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" strokecolor="#95b3d7" strokeweight="1pt">
                <v:fill color2="#b8cce4" focus="100%" type="gradient"/>
                <v:shadow on="t" color="#243f60" opacity=".5" offset="1pt"/>
                <v:textbox>
                  <w:txbxContent>
                    <w:p w14:paraId="4ADD8B3B" w14:textId="77777777" w:rsidR="005C023F" w:rsidRPr="007504C1" w:rsidRDefault="005C023F" w:rsidP="005C023F">
                      <w:pPr>
                        <w:pStyle w:val="Heading2"/>
                        <w:rPr>
                          <w:rStyle w:val="Heading2Char"/>
                          <w:b/>
                        </w:rPr>
                      </w:pPr>
                      <w:bookmarkStart w:id="35" w:name="_Toc124110367"/>
                      <w:r w:rsidRPr="007504C1">
                        <w:t xml:space="preserve">3. </w:t>
                      </w:r>
                      <w:r w:rsidRPr="007504C1">
                        <w:rPr>
                          <w:rStyle w:val="Heading2Char"/>
                          <w:b/>
                        </w:rPr>
                        <w:t>PRESCRIBED AND RECOMMENDED MATERIALS AND RESOURCES</w:t>
                      </w:r>
                      <w:bookmarkEnd w:id="35"/>
                    </w:p>
                  </w:txbxContent>
                </v:textbox>
                <w10:wrap type="square"/>
              </v:rect>
            </w:pict>
          </mc:Fallback>
        </mc:AlternateContent>
      </w:r>
    </w:p>
    <w:p w14:paraId="4E44995C" w14:textId="77777777" w:rsidR="00AB1FC3" w:rsidRDefault="00AB1FC3" w:rsidP="00213424">
      <w:pPr>
        <w:spacing w:after="295" w:line="360" w:lineRule="auto"/>
        <w:ind w:left="0" w:right="66" w:firstLine="0"/>
      </w:pPr>
    </w:p>
    <w:tbl>
      <w:tblPr>
        <w:tblW w:w="10350" w:type="dxa"/>
        <w:tblBorders>
          <w:top w:val="single" w:sz="18" w:space="0" w:color="auto"/>
          <w:left w:val="single" w:sz="18" w:space="0" w:color="auto"/>
          <w:bottom w:val="single" w:sz="18" w:space="0" w:color="auto"/>
          <w:right w:val="single" w:sz="18" w:space="0" w:color="auto"/>
          <w:insideH w:val="single" w:sz="8" w:space="0" w:color="auto"/>
          <w:insideV w:val="single" w:sz="18" w:space="0" w:color="auto"/>
        </w:tblBorders>
        <w:shd w:val="clear" w:color="auto" w:fill="99CCFF"/>
        <w:tblLook w:val="0000" w:firstRow="0" w:lastRow="0" w:firstColumn="0" w:lastColumn="0" w:noHBand="0" w:noVBand="0"/>
      </w:tblPr>
      <w:tblGrid>
        <w:gridCol w:w="10350"/>
      </w:tblGrid>
      <w:tr w:rsidR="00CD067D" w:rsidRPr="00CD067D" w14:paraId="64864009" w14:textId="77777777" w:rsidTr="00AB1FC3">
        <w:trPr>
          <w:cantSplit/>
        </w:trPr>
        <w:tc>
          <w:tcPr>
            <w:tcW w:w="10350" w:type="dxa"/>
            <w:tcBorders>
              <w:top w:val="single" w:sz="18" w:space="0" w:color="auto"/>
              <w:bottom w:val="single" w:sz="18" w:space="0" w:color="auto"/>
            </w:tcBorders>
            <w:shd w:val="clear" w:color="auto" w:fill="B8CCE4"/>
          </w:tcPr>
          <w:p w14:paraId="09B0F3D1" w14:textId="77777777" w:rsidR="00CD067D" w:rsidRPr="00CD067D" w:rsidRDefault="00CD067D" w:rsidP="00CD067D">
            <w:pPr>
              <w:spacing w:before="200" w:after="120" w:line="360" w:lineRule="auto"/>
              <w:ind w:left="0" w:right="0" w:firstLine="0"/>
              <w:jc w:val="left"/>
              <w:rPr>
                <w:rFonts w:ascii="Times New Roman" w:eastAsia="Times New Roman" w:hAnsi="Times New Roman" w:cs="Times New Roman"/>
                <w:b/>
                <w:color w:val="auto"/>
                <w:sz w:val="28"/>
                <w:szCs w:val="28"/>
                <w:lang w:val="en-GB" w:eastAsia="en-US" w:bidi="en-US"/>
              </w:rPr>
            </w:pPr>
            <w:r w:rsidRPr="00CD067D">
              <w:rPr>
                <w:rFonts w:ascii="Times New Roman" w:eastAsia="Times New Roman" w:hAnsi="Times New Roman" w:cs="Times New Roman"/>
                <w:b/>
                <w:color w:val="auto"/>
                <w:sz w:val="28"/>
                <w:szCs w:val="28"/>
                <w:lang w:val="en-GB" w:eastAsia="en-US" w:bidi="en-US"/>
              </w:rPr>
              <w:t xml:space="preserve">3.1 </w:t>
            </w:r>
            <w:r w:rsidRPr="00FE6620">
              <w:rPr>
                <w:rStyle w:val="Heading3Char"/>
              </w:rPr>
              <w:t>PRESCRIBED RESOURCES</w:t>
            </w:r>
          </w:p>
        </w:tc>
      </w:tr>
      <w:tr w:rsidR="00CD067D" w:rsidRPr="00CD067D" w14:paraId="5A2554C9" w14:textId="77777777" w:rsidTr="00AB1FC3">
        <w:tc>
          <w:tcPr>
            <w:tcW w:w="10350" w:type="dxa"/>
            <w:shd w:val="clear" w:color="auto" w:fill="AEAAAA" w:themeFill="background2" w:themeFillShade="BF"/>
          </w:tcPr>
          <w:p w14:paraId="0D53926F" w14:textId="52B78583" w:rsidR="00CD067D" w:rsidRPr="00CD067D" w:rsidRDefault="00CD067D" w:rsidP="00CD067D">
            <w:pPr>
              <w:spacing w:before="120" w:after="120" w:line="360" w:lineRule="auto"/>
              <w:ind w:left="0" w:right="0" w:firstLine="0"/>
              <w:rPr>
                <w:rFonts w:ascii="Times New Roman" w:eastAsia="Times New Roman" w:hAnsi="Times New Roman" w:cs="Times New Roman"/>
                <w:b/>
                <w:color w:val="auto"/>
                <w:sz w:val="28"/>
                <w:szCs w:val="28"/>
                <w:u w:val="single"/>
                <w:lang w:val="en-GB" w:eastAsia="en-US" w:bidi="en-US"/>
              </w:rPr>
            </w:pPr>
            <w:r w:rsidRPr="00CD067D">
              <w:rPr>
                <w:rFonts w:ascii="Times New Roman" w:eastAsia="Times New Roman" w:hAnsi="Times New Roman" w:cs="Times New Roman"/>
                <w:b/>
                <w:color w:val="auto"/>
                <w:sz w:val="28"/>
                <w:szCs w:val="28"/>
                <w:lang w:val="en-GB" w:eastAsia="en-US" w:bidi="en-US"/>
              </w:rPr>
              <w:t>Textbook</w:t>
            </w:r>
            <w:r>
              <w:rPr>
                <w:rFonts w:ascii="Times New Roman" w:eastAsia="Times New Roman" w:hAnsi="Times New Roman" w:cs="Times New Roman"/>
                <w:b/>
                <w:color w:val="auto"/>
                <w:sz w:val="28"/>
                <w:szCs w:val="28"/>
                <w:lang w:val="en-GB" w:eastAsia="en-US" w:bidi="en-US"/>
              </w:rPr>
              <w:t>s</w:t>
            </w:r>
          </w:p>
        </w:tc>
      </w:tr>
      <w:tr w:rsidR="00CD067D" w:rsidRPr="00F57A1F" w14:paraId="78E534CB" w14:textId="77777777" w:rsidTr="00AB1FC3">
        <w:tc>
          <w:tcPr>
            <w:tcW w:w="10350" w:type="dxa"/>
            <w:shd w:val="clear" w:color="auto" w:fill="A8D08D" w:themeFill="accent6" w:themeFillTint="99"/>
          </w:tcPr>
          <w:p w14:paraId="5D6B4FE7" w14:textId="450553A9" w:rsidR="00CD067D" w:rsidRPr="00922694" w:rsidRDefault="00922694" w:rsidP="00922694">
            <w:pPr>
              <w:pStyle w:val="ListParagraph"/>
              <w:numPr>
                <w:ilvl w:val="0"/>
                <w:numId w:val="17"/>
              </w:numPr>
              <w:rPr>
                <w:lang w:val="it-IT"/>
              </w:rPr>
            </w:pPr>
            <w:r w:rsidRPr="001C6CA1">
              <w:rPr>
                <w:lang w:val="it-IT"/>
              </w:rPr>
              <w:t xml:space="preserve">Gujarati, D., N. (2003), </w:t>
            </w:r>
            <w:r w:rsidRPr="001C6CA1">
              <w:rPr>
                <w:i/>
                <w:iCs/>
                <w:lang w:val="it-IT"/>
              </w:rPr>
              <w:t>Basic Econometrics</w:t>
            </w:r>
            <w:r w:rsidRPr="001C6CA1">
              <w:rPr>
                <w:lang w:val="it-IT"/>
              </w:rPr>
              <w:t>.</w:t>
            </w:r>
          </w:p>
        </w:tc>
      </w:tr>
      <w:tr w:rsidR="00CD067D" w:rsidRPr="00CD067D" w14:paraId="5BEDC68B" w14:textId="77777777" w:rsidTr="00AB1FC3">
        <w:trPr>
          <w:cantSplit/>
        </w:trPr>
        <w:tc>
          <w:tcPr>
            <w:tcW w:w="10350" w:type="dxa"/>
            <w:shd w:val="clear" w:color="auto" w:fill="AEAAAA" w:themeFill="background2" w:themeFillShade="BF"/>
          </w:tcPr>
          <w:p w14:paraId="0C2754D2" w14:textId="61AD7DA3" w:rsidR="00CD067D" w:rsidRPr="00CD067D" w:rsidRDefault="00CD067D" w:rsidP="00CD067D">
            <w:pPr>
              <w:spacing w:before="120" w:after="120" w:line="360" w:lineRule="auto"/>
              <w:ind w:left="0" w:right="0" w:firstLine="0"/>
              <w:rPr>
                <w:rFonts w:ascii="Times New Roman" w:eastAsia="Times New Roman" w:hAnsi="Times New Roman" w:cs="Times New Roman"/>
                <w:b/>
                <w:color w:val="auto"/>
                <w:sz w:val="28"/>
                <w:szCs w:val="28"/>
                <w:u w:val="single"/>
                <w:lang w:val="en-GB" w:eastAsia="en-US" w:bidi="en-US"/>
              </w:rPr>
            </w:pPr>
            <w:r>
              <w:rPr>
                <w:rFonts w:ascii="Times New Roman" w:eastAsia="Times New Roman" w:hAnsi="Times New Roman" w:cs="Times New Roman"/>
                <w:b/>
                <w:color w:val="auto"/>
                <w:sz w:val="28"/>
                <w:szCs w:val="28"/>
                <w:lang w:val="en-GB" w:eastAsia="en-US" w:bidi="en-US"/>
              </w:rPr>
              <w:t>Recommended textbook</w:t>
            </w:r>
          </w:p>
        </w:tc>
      </w:tr>
      <w:tr w:rsidR="00CD067D" w:rsidRPr="00922694" w14:paraId="3A231104" w14:textId="77777777" w:rsidTr="00AB1FC3">
        <w:trPr>
          <w:trHeight w:val="2918"/>
        </w:trPr>
        <w:tc>
          <w:tcPr>
            <w:tcW w:w="10350" w:type="dxa"/>
            <w:shd w:val="clear" w:color="auto" w:fill="A8D08D" w:themeFill="accent6" w:themeFillTint="99"/>
          </w:tcPr>
          <w:p w14:paraId="049B012F" w14:textId="0BF36A6B" w:rsidR="00922694" w:rsidRPr="00922694" w:rsidRDefault="00922694" w:rsidP="00CD067D">
            <w:pPr>
              <w:pStyle w:val="ListParagraph"/>
              <w:numPr>
                <w:ilvl w:val="0"/>
                <w:numId w:val="18"/>
              </w:numPr>
            </w:pPr>
            <w:r>
              <w:t xml:space="preserve">Wooldridge, J., M. (2020). </w:t>
            </w:r>
            <w:r w:rsidRPr="00295A4A">
              <w:rPr>
                <w:i/>
                <w:iCs/>
              </w:rPr>
              <w:t>Introductory Econometrics: A Modern Approach</w:t>
            </w:r>
          </w:p>
          <w:p w14:paraId="689869E3" w14:textId="32982120" w:rsidR="00CD067D" w:rsidRPr="00922694" w:rsidRDefault="00CD067D" w:rsidP="00295A4A">
            <w:pPr>
              <w:spacing w:after="0" w:line="360" w:lineRule="auto"/>
              <w:ind w:left="0" w:right="0" w:firstLine="0"/>
              <w:rPr>
                <w:rFonts w:ascii="Times New Roman" w:eastAsia="Times New Roman" w:hAnsi="Times New Roman" w:cs="Times New Roman"/>
                <w:szCs w:val="20"/>
                <w:lang w:eastAsia="en-US" w:bidi="en-US"/>
              </w:rPr>
            </w:pPr>
          </w:p>
        </w:tc>
      </w:tr>
    </w:tbl>
    <w:p w14:paraId="1E0B2F1D" w14:textId="687F8C32" w:rsidR="00CD067D" w:rsidRPr="00922694" w:rsidRDefault="00CD067D" w:rsidP="00213424">
      <w:pPr>
        <w:spacing w:after="295" w:line="360" w:lineRule="auto"/>
        <w:ind w:left="0" w:right="66" w:firstLine="0"/>
      </w:pPr>
    </w:p>
    <w:p w14:paraId="00324325" w14:textId="234681EA" w:rsidR="009D39DE" w:rsidRPr="00922694" w:rsidRDefault="009D39DE" w:rsidP="00213424">
      <w:pPr>
        <w:spacing w:after="295" w:line="360" w:lineRule="auto"/>
        <w:ind w:left="0" w:right="66" w:firstLine="0"/>
      </w:pPr>
    </w:p>
    <w:p w14:paraId="62F2AC93" w14:textId="12D35EF8" w:rsidR="009D39DE" w:rsidRPr="00922694" w:rsidRDefault="009D39DE" w:rsidP="00213424">
      <w:pPr>
        <w:spacing w:after="295" w:line="360" w:lineRule="auto"/>
        <w:ind w:left="0" w:right="66" w:firstLine="0"/>
      </w:pPr>
    </w:p>
    <w:p w14:paraId="51EF0238" w14:textId="59350C0A" w:rsidR="009D39DE" w:rsidRPr="00922694" w:rsidRDefault="009D39DE" w:rsidP="00213424">
      <w:pPr>
        <w:spacing w:after="295" w:line="360" w:lineRule="auto"/>
        <w:ind w:left="0" w:right="66" w:firstLine="0"/>
      </w:pPr>
    </w:p>
    <w:p w14:paraId="1323159D" w14:textId="1BE5D579" w:rsidR="009D39DE" w:rsidRPr="00922694" w:rsidRDefault="009D39DE" w:rsidP="00213424">
      <w:pPr>
        <w:spacing w:after="295" w:line="360" w:lineRule="auto"/>
        <w:ind w:left="0" w:right="66" w:firstLine="0"/>
      </w:pPr>
    </w:p>
    <w:p w14:paraId="6F178C17" w14:textId="77777777" w:rsidR="009D39DE" w:rsidRPr="00922694" w:rsidRDefault="009D39DE" w:rsidP="00213424">
      <w:pPr>
        <w:spacing w:after="295" w:line="360" w:lineRule="auto"/>
        <w:ind w:left="0" w:right="66" w:firstLine="0"/>
      </w:pPr>
    </w:p>
    <w:p w14:paraId="7D784B49" w14:textId="77777777" w:rsidR="00D947BE" w:rsidRPr="00922694" w:rsidRDefault="00D947BE" w:rsidP="00213424">
      <w:pPr>
        <w:spacing w:after="295" w:line="360" w:lineRule="auto"/>
        <w:ind w:left="0" w:right="66" w:firstLine="0"/>
      </w:pPr>
    </w:p>
    <w:p w14:paraId="164C34DE" w14:textId="77777777" w:rsidR="008D1BD5" w:rsidRPr="00922694" w:rsidRDefault="008D1BD5" w:rsidP="00213424">
      <w:pPr>
        <w:spacing w:after="295" w:line="360" w:lineRule="auto"/>
        <w:ind w:left="0" w:right="66" w:firstLine="0"/>
      </w:pPr>
    </w:p>
    <w:p w14:paraId="7A9940D4" w14:textId="7CA30D8F" w:rsidR="00CD067D" w:rsidRPr="00922694" w:rsidRDefault="00CD067D" w:rsidP="00213424">
      <w:pPr>
        <w:spacing w:after="295" w:line="360" w:lineRule="auto"/>
        <w:ind w:left="0" w:right="66" w:firstLine="0"/>
      </w:pPr>
      <w:r w:rsidRPr="00CD067D">
        <w:rPr>
          <w:rFonts w:ascii="Times New Roman" w:eastAsia="Times New Roman" w:hAnsi="Times New Roman" w:cs="Times New Roman"/>
          <w:noProof/>
          <w:color w:val="auto"/>
          <w:sz w:val="22"/>
          <w:lang w:val="en-US" w:eastAsia="en-US"/>
        </w:rPr>
        <w:lastRenderedPageBreak/>
        <mc:AlternateContent>
          <mc:Choice Requires="wps">
            <w:drawing>
              <wp:anchor distT="0" distB="0" distL="114300" distR="114300" simplePos="0" relativeHeight="251685888" behindDoc="0" locked="0" layoutInCell="1" allowOverlap="1" wp14:anchorId="5616A7AC" wp14:editId="2378406A">
                <wp:simplePos x="0" y="0"/>
                <wp:positionH relativeFrom="margin">
                  <wp:align>left</wp:align>
                </wp:positionH>
                <wp:positionV relativeFrom="paragraph">
                  <wp:posOffset>-6985</wp:posOffset>
                </wp:positionV>
                <wp:extent cx="6438900" cy="419100"/>
                <wp:effectExtent l="0" t="0" r="38100" b="57150"/>
                <wp:wrapNone/>
                <wp:docPr id="31"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419100"/>
                        </a:xfrm>
                        <a:prstGeom prst="rect">
                          <a:avLst/>
                        </a:prstGeom>
                        <a:gradFill rotWithShape="0">
                          <a:gsLst>
                            <a:gs pos="0">
                              <a:srgbClr val="FFFFFF"/>
                            </a:gs>
                            <a:gs pos="100000">
                              <a:srgbClr val="B8CCE4"/>
                            </a:gs>
                          </a:gsLst>
                          <a:lin ang="5400000" scaled="1"/>
                        </a:gradFill>
                        <a:ln w="12700">
                          <a:solidFill>
                            <a:srgbClr val="95B3D7"/>
                          </a:solidFill>
                          <a:miter lim="800000"/>
                          <a:headEnd/>
                          <a:tailEnd/>
                        </a:ln>
                        <a:effectLst>
                          <a:outerShdw dist="28398" dir="3806097" algn="ctr" rotWithShape="0">
                            <a:srgbClr val="243F60">
                              <a:alpha val="50000"/>
                            </a:srgbClr>
                          </a:outerShdw>
                        </a:effectLst>
                      </wps:spPr>
                      <wps:txbx>
                        <w:txbxContent>
                          <w:p w14:paraId="49D284D7" w14:textId="346C1F0F" w:rsidR="00CD067D" w:rsidRPr="00D46B89" w:rsidRDefault="00CD067D" w:rsidP="007504C1">
                            <w:pPr>
                              <w:pStyle w:val="Heading2"/>
                              <w:rPr>
                                <w:szCs w:val="28"/>
                              </w:rPr>
                            </w:pPr>
                            <w:bookmarkStart w:id="36" w:name="_Toc124110368"/>
                            <w:r>
                              <w:rPr>
                                <w:szCs w:val="28"/>
                              </w:rPr>
                              <w:t xml:space="preserve">4.  </w:t>
                            </w:r>
                            <w:r w:rsidRPr="00077ACF">
                              <w:rPr>
                                <w:rStyle w:val="Heading2Char"/>
                                <w:b/>
                                <w:bCs/>
                              </w:rPr>
                              <w:t>SEMESTER PLAN</w:t>
                            </w:r>
                            <w:bookmarkEnd w:id="36"/>
                          </w:p>
                          <w:p w14:paraId="2C3F03FF" w14:textId="77777777" w:rsidR="00CD067D" w:rsidRPr="00D46B89" w:rsidRDefault="00CD067D" w:rsidP="00CD067D">
                            <w:pPr>
                              <w:pStyle w:val="ListParagraph"/>
                              <w:spacing w:line="360" w:lineRule="auto"/>
                              <w:ind w:left="900"/>
                              <w:rPr>
                                <w:b/>
                              </w:rPr>
                            </w:pPr>
                          </w:p>
                          <w:p w14:paraId="088929F4" w14:textId="77777777" w:rsidR="00CD067D" w:rsidRPr="00D46B89" w:rsidRDefault="00CD067D" w:rsidP="00CD067D">
                            <w:pPr>
                              <w:jc w:val="center"/>
                              <w:rPr>
                                <w:b/>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16A7AC" id="Rectangle 92" o:spid="_x0000_s1030" style="position:absolute;left:0;text-align:left;margin-left:0;margin-top:-.55pt;width:507pt;height:3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" strokecolor="#95b3d7" strokeweight="1pt">
                <v:fill color2="#b8cce4" focus="100%" type="gradient"/>
                <v:shadow on="t" color="#243f60" opacity=".5" offset="1pt"/>
                <v:textbox>
                  <w:txbxContent>
                    <w:p w14:paraId="49D284D7" w14:textId="346C1F0F" w:rsidR="00CD067D" w:rsidRPr="00D46B89" w:rsidRDefault="00CD067D" w:rsidP="007504C1">
                      <w:pPr>
                        <w:pStyle w:val="Heading2"/>
                        <w:rPr>
                          <w:szCs w:val="28"/>
                        </w:rPr>
                      </w:pPr>
                      <w:bookmarkStart w:id="37" w:name="_Toc124110368"/>
                      <w:r>
                        <w:rPr>
                          <w:szCs w:val="28"/>
                        </w:rPr>
                        <w:t xml:space="preserve">4.  </w:t>
                      </w:r>
                      <w:r w:rsidRPr="00077ACF">
                        <w:rPr>
                          <w:rStyle w:val="Heading2Char"/>
                          <w:b/>
                          <w:bCs/>
                        </w:rPr>
                        <w:t>SEMESTER PLAN</w:t>
                      </w:r>
                      <w:bookmarkEnd w:id="37"/>
                    </w:p>
                    <w:p w14:paraId="2C3F03FF" w14:textId="77777777" w:rsidR="00CD067D" w:rsidRPr="00D46B89" w:rsidRDefault="00CD067D" w:rsidP="00CD067D">
                      <w:pPr>
                        <w:pStyle w:val="ListParagraph"/>
                        <w:spacing w:line="360" w:lineRule="auto"/>
                        <w:ind w:left="900"/>
                        <w:rPr>
                          <w:b/>
                        </w:rPr>
                      </w:pPr>
                    </w:p>
                    <w:p w14:paraId="088929F4" w14:textId="77777777" w:rsidR="00CD067D" w:rsidRPr="00D46B89" w:rsidRDefault="00CD067D" w:rsidP="00CD067D">
                      <w:pPr>
                        <w:jc w:val="center"/>
                        <w:rPr>
                          <w:b/>
                          <w:sz w:val="28"/>
                          <w:szCs w:val="28"/>
                        </w:rPr>
                      </w:pPr>
                    </w:p>
                  </w:txbxContent>
                </v:textbox>
                <w10:wrap anchorx="margin"/>
              </v:rect>
            </w:pict>
          </mc:Fallback>
        </mc:AlternateContent>
      </w:r>
    </w:p>
    <w:p w14:paraId="5161BA78" w14:textId="284AD77A" w:rsidR="00CD067D" w:rsidRPr="00922694" w:rsidRDefault="00CD067D" w:rsidP="00CD067D">
      <w:pPr>
        <w:pStyle w:val="Heading2"/>
        <w:tabs>
          <w:tab w:val="center" w:pos="1794"/>
        </w:tabs>
        <w:ind w:left="0" w:firstLine="0"/>
      </w:pPr>
    </w:p>
    <w:p w14:paraId="0F38794D" w14:textId="77039AFC" w:rsidR="00CD067D" w:rsidRPr="009D39DE" w:rsidRDefault="00CD067D" w:rsidP="007504C1">
      <w:pPr>
        <w:pStyle w:val="Heading3"/>
        <w:rPr>
          <w:lang w:eastAsia="en-US" w:bidi="en-US"/>
        </w:rPr>
      </w:pPr>
      <w:bookmarkStart w:id="38" w:name="_Toc123722306"/>
      <w:bookmarkStart w:id="39" w:name="_Toc124110369"/>
      <w:r w:rsidRPr="00CD067D">
        <w:rPr>
          <w:lang w:val="en-GB" w:eastAsia="en-US" w:bidi="en-US"/>
        </w:rPr>
        <w:t>4.1</w:t>
      </w:r>
      <w:bookmarkEnd w:id="38"/>
      <w:r w:rsidR="009D39DE">
        <w:rPr>
          <w:lang w:val="en-GB" w:eastAsia="en-US" w:bidi="en-US"/>
        </w:rPr>
        <w:t xml:space="preserve"> </w:t>
      </w:r>
      <w:bookmarkStart w:id="40" w:name="_Toc123722307"/>
      <w:r w:rsidR="009D39DE" w:rsidRPr="009D39DE">
        <w:rPr>
          <w:lang w:eastAsia="en-US" w:bidi="en-US"/>
        </w:rPr>
        <w:t>Units, unit schedule, student activities and assessments</w:t>
      </w:r>
      <w:bookmarkEnd w:id="39"/>
      <w:bookmarkEnd w:id="40"/>
    </w:p>
    <w:p w14:paraId="5A391E96" w14:textId="2687BB49" w:rsidR="00CD067D" w:rsidRDefault="00CD067D" w:rsidP="00CD067D"/>
    <w:p w14:paraId="51F5293F" w14:textId="4A5BA109" w:rsidR="00BC4749" w:rsidRDefault="00BC4749" w:rsidP="00BC4749">
      <w:pPr>
        <w:autoSpaceDE w:val="0"/>
        <w:autoSpaceDN w:val="0"/>
        <w:adjustRightInd w:val="0"/>
        <w:spacing w:after="0" w:line="360" w:lineRule="auto"/>
        <w:ind w:left="0" w:right="0" w:firstLine="0"/>
        <w:rPr>
          <w:rFonts w:eastAsia="Times New Roman"/>
          <w:szCs w:val="20"/>
          <w:lang w:val="en-GB" w:eastAsia="en-US" w:bidi="en-US"/>
        </w:rPr>
      </w:pPr>
      <w:r w:rsidRPr="00BC4749">
        <w:rPr>
          <w:rFonts w:eastAsia="Times New Roman"/>
          <w:szCs w:val="20"/>
          <w:lang w:val="en-GB" w:eastAsia="en-US" w:bidi="en-US"/>
        </w:rPr>
        <w:t>The following outline provides an overview of the content to be covered in this subject.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blLook w:val="0000" w:firstRow="0" w:lastRow="0" w:firstColumn="0" w:lastColumn="0" w:noHBand="0" w:noVBand="0"/>
      </w:tblPr>
      <w:tblGrid>
        <w:gridCol w:w="1122"/>
        <w:gridCol w:w="2285"/>
        <w:gridCol w:w="4481"/>
        <w:gridCol w:w="2375"/>
      </w:tblGrid>
      <w:tr w:rsidR="00BC4749" w:rsidRPr="00BC4749" w14:paraId="447EEB75" w14:textId="77777777" w:rsidTr="00485AE5">
        <w:tc>
          <w:tcPr>
            <w:tcW w:w="547" w:type="pct"/>
            <w:shd w:val="clear" w:color="auto" w:fill="AEAAAA" w:themeFill="background2" w:themeFillShade="BF"/>
          </w:tcPr>
          <w:p w14:paraId="616D8E2E" w14:textId="2CA4D9F6" w:rsidR="00BC4749" w:rsidRPr="00BC4749" w:rsidRDefault="00C26FE9" w:rsidP="00BC4749">
            <w:pPr>
              <w:tabs>
                <w:tab w:val="right" w:leader="dot" w:pos="9025"/>
              </w:tabs>
              <w:spacing w:after="0" w:line="240" w:lineRule="auto"/>
              <w:ind w:left="0" w:right="0" w:firstLine="0"/>
              <w:jc w:val="left"/>
              <w:rPr>
                <w:rFonts w:eastAsia="Times New Roman"/>
                <w:b/>
                <w:bCs/>
                <w:szCs w:val="24"/>
                <w:lang w:val="en-GB" w:eastAsia="en-US" w:bidi="en-US"/>
              </w:rPr>
            </w:pPr>
            <w:r>
              <w:rPr>
                <w:rFonts w:eastAsia="Times New Roman"/>
                <w:b/>
                <w:bCs/>
                <w:szCs w:val="24"/>
                <w:lang w:val="en-GB" w:eastAsia="en-US" w:bidi="en-US"/>
              </w:rPr>
              <w:t>Topic</w:t>
            </w:r>
          </w:p>
        </w:tc>
        <w:tc>
          <w:tcPr>
            <w:tcW w:w="1113" w:type="pct"/>
            <w:shd w:val="clear" w:color="auto" w:fill="AEAAAA" w:themeFill="background2" w:themeFillShade="BF"/>
          </w:tcPr>
          <w:p w14:paraId="32C9B1FB" w14:textId="52755E1E" w:rsidR="00BC4749" w:rsidRPr="00BC4749" w:rsidRDefault="00BC4749" w:rsidP="00BC4749">
            <w:pPr>
              <w:tabs>
                <w:tab w:val="right" w:leader="dot" w:pos="9025"/>
              </w:tabs>
              <w:spacing w:after="0" w:line="240" w:lineRule="auto"/>
              <w:ind w:left="0" w:right="0" w:firstLine="0"/>
              <w:jc w:val="left"/>
              <w:rPr>
                <w:rFonts w:eastAsia="Times New Roman"/>
                <w:b/>
                <w:bCs/>
                <w:szCs w:val="24"/>
                <w:lang w:val="en-GB" w:eastAsia="en-US" w:bidi="en-US"/>
              </w:rPr>
            </w:pPr>
            <w:r w:rsidRPr="00BC4749">
              <w:rPr>
                <w:rFonts w:eastAsia="Times New Roman"/>
                <w:b/>
                <w:bCs/>
                <w:sz w:val="22"/>
                <w:lang w:val="en-GB" w:eastAsia="en-US" w:bidi="en-US"/>
              </w:rPr>
              <w:t>Duration: Number of contact session</w:t>
            </w:r>
          </w:p>
        </w:tc>
        <w:tc>
          <w:tcPr>
            <w:tcW w:w="2183" w:type="pct"/>
            <w:shd w:val="clear" w:color="auto" w:fill="AEAAAA" w:themeFill="background2" w:themeFillShade="BF"/>
          </w:tcPr>
          <w:p w14:paraId="4BAF75BA" w14:textId="69627D96" w:rsidR="00BC4749" w:rsidRPr="00BC4749" w:rsidRDefault="00BC4749" w:rsidP="00BC4749">
            <w:pPr>
              <w:tabs>
                <w:tab w:val="right" w:leader="dot" w:pos="9025"/>
              </w:tabs>
              <w:spacing w:after="0" w:line="240" w:lineRule="auto"/>
              <w:ind w:left="0" w:right="0" w:firstLine="0"/>
              <w:jc w:val="left"/>
              <w:rPr>
                <w:rFonts w:eastAsia="Times New Roman"/>
                <w:b/>
                <w:bCs/>
                <w:szCs w:val="24"/>
                <w:lang w:val="en-GB" w:eastAsia="en-US" w:bidi="en-US"/>
              </w:rPr>
            </w:pPr>
            <w:r w:rsidRPr="00BC4749">
              <w:rPr>
                <w:rFonts w:eastAsia="Times New Roman"/>
                <w:b/>
                <w:bCs/>
                <w:szCs w:val="24"/>
                <w:lang w:val="en-GB" w:eastAsia="en-US" w:bidi="en-US"/>
              </w:rPr>
              <w:t>Theme</w:t>
            </w:r>
          </w:p>
        </w:tc>
        <w:tc>
          <w:tcPr>
            <w:tcW w:w="1157" w:type="pct"/>
            <w:shd w:val="clear" w:color="auto" w:fill="AEAAAA" w:themeFill="background2" w:themeFillShade="BF"/>
          </w:tcPr>
          <w:p w14:paraId="254433AB" w14:textId="77777777" w:rsidR="00BC4749" w:rsidRPr="00BC4749" w:rsidRDefault="00BC4749" w:rsidP="00BC4749">
            <w:pPr>
              <w:tabs>
                <w:tab w:val="right" w:leader="dot" w:pos="9025"/>
              </w:tabs>
              <w:spacing w:after="0" w:line="240" w:lineRule="auto"/>
              <w:ind w:left="0" w:right="0" w:firstLine="0"/>
              <w:jc w:val="left"/>
              <w:rPr>
                <w:rFonts w:eastAsia="Times New Roman"/>
                <w:b/>
                <w:bCs/>
                <w:szCs w:val="24"/>
                <w:lang w:val="en-GB" w:eastAsia="en-US" w:bidi="en-US"/>
              </w:rPr>
            </w:pPr>
            <w:r w:rsidRPr="00BC4749">
              <w:rPr>
                <w:rFonts w:eastAsia="Times New Roman"/>
                <w:b/>
                <w:bCs/>
                <w:szCs w:val="24"/>
                <w:lang w:val="en-GB" w:eastAsia="en-US" w:bidi="en-US"/>
              </w:rPr>
              <w:t>Student Preparation</w:t>
            </w:r>
          </w:p>
        </w:tc>
      </w:tr>
      <w:tr w:rsidR="00D3790D" w:rsidRPr="00BC4749" w14:paraId="2414A4C5" w14:textId="77777777" w:rsidTr="00485AE5">
        <w:tc>
          <w:tcPr>
            <w:tcW w:w="547" w:type="pct"/>
            <w:shd w:val="clear" w:color="auto" w:fill="AEAAAA" w:themeFill="background2" w:themeFillShade="BF"/>
          </w:tcPr>
          <w:p w14:paraId="3DAF4A75" w14:textId="766B4254" w:rsidR="00D3790D" w:rsidRDefault="00D3790D" w:rsidP="00BC4749">
            <w:pPr>
              <w:tabs>
                <w:tab w:val="right" w:leader="dot" w:pos="9025"/>
              </w:tabs>
              <w:spacing w:before="200" w:after="200" w:line="240" w:lineRule="auto"/>
              <w:ind w:left="0" w:right="0" w:firstLine="0"/>
              <w:rPr>
                <w:rFonts w:eastAsia="Times New Roman"/>
                <w:szCs w:val="24"/>
                <w:lang w:val="en-GB" w:eastAsia="en-US" w:bidi="en-US"/>
              </w:rPr>
            </w:pPr>
            <w:r>
              <w:rPr>
                <w:rFonts w:eastAsia="Times New Roman"/>
                <w:szCs w:val="24"/>
                <w:lang w:val="en-GB" w:eastAsia="en-US" w:bidi="en-US"/>
              </w:rPr>
              <w:t>1</w:t>
            </w:r>
          </w:p>
        </w:tc>
        <w:tc>
          <w:tcPr>
            <w:tcW w:w="1113" w:type="pct"/>
            <w:shd w:val="clear" w:color="auto" w:fill="AEAAAA" w:themeFill="background2" w:themeFillShade="BF"/>
          </w:tcPr>
          <w:p w14:paraId="08C8459F" w14:textId="0988252F" w:rsidR="00D3790D" w:rsidRDefault="005406B9" w:rsidP="005406B9">
            <w:pPr>
              <w:tabs>
                <w:tab w:val="right" w:leader="dot" w:pos="9025"/>
              </w:tabs>
              <w:spacing w:before="200" w:after="200" w:line="240" w:lineRule="auto"/>
              <w:ind w:left="0" w:right="0" w:firstLine="0"/>
              <w:rPr>
                <w:rFonts w:eastAsia="Times New Roman"/>
                <w:szCs w:val="24"/>
                <w:lang w:val="en-GB" w:eastAsia="en-US" w:bidi="en-US"/>
              </w:rPr>
            </w:pPr>
            <w:r>
              <w:rPr>
                <w:rFonts w:eastAsia="Times New Roman"/>
                <w:szCs w:val="24"/>
                <w:lang w:val="en-GB" w:eastAsia="en-US" w:bidi="en-US"/>
              </w:rPr>
              <w:t>2</w:t>
            </w:r>
          </w:p>
        </w:tc>
        <w:tc>
          <w:tcPr>
            <w:tcW w:w="2183" w:type="pct"/>
            <w:shd w:val="clear" w:color="auto" w:fill="AEAAAA" w:themeFill="background2" w:themeFillShade="BF"/>
          </w:tcPr>
          <w:p w14:paraId="06239372" w14:textId="29206830" w:rsidR="00D3790D" w:rsidRDefault="005406B9" w:rsidP="00686C98">
            <w:pPr>
              <w:tabs>
                <w:tab w:val="right" w:leader="dot" w:pos="9025"/>
              </w:tabs>
              <w:spacing w:before="200" w:after="200" w:line="240" w:lineRule="auto"/>
              <w:ind w:left="0" w:right="0" w:firstLine="0"/>
              <w:jc w:val="left"/>
              <w:rPr>
                <w:bCs/>
              </w:rPr>
            </w:pPr>
            <w:r>
              <w:rPr>
                <w:szCs w:val="24"/>
                <w:lang w:val="en-GB" w:eastAsia="en-US" w:bidi="en-US"/>
              </w:rPr>
              <w:t>Multiple Regression Analysis with qualitative information</w:t>
            </w:r>
          </w:p>
        </w:tc>
        <w:tc>
          <w:tcPr>
            <w:tcW w:w="1157" w:type="pct"/>
            <w:shd w:val="clear" w:color="auto" w:fill="AEAAAA" w:themeFill="background2" w:themeFillShade="BF"/>
          </w:tcPr>
          <w:p w14:paraId="1DDC361C" w14:textId="4848EF57" w:rsidR="00D3790D" w:rsidRDefault="00D3790D" w:rsidP="00BC4749">
            <w:pPr>
              <w:tabs>
                <w:tab w:val="left" w:pos="-1142"/>
                <w:tab w:val="left" w:pos="-720"/>
                <w:tab w:val="left" w:pos="0"/>
                <w:tab w:val="left" w:pos="430"/>
                <w:tab w:val="left" w:pos="600"/>
                <w:tab w:val="left" w:pos="1440"/>
                <w:tab w:val="left" w:pos="1734"/>
              </w:tabs>
              <w:spacing w:after="0" w:line="240" w:lineRule="auto"/>
              <w:ind w:left="1304" w:right="0" w:hanging="1304"/>
              <w:jc w:val="left"/>
              <w:rPr>
                <w:rFonts w:eastAsia="Times New Roman"/>
                <w:szCs w:val="24"/>
                <w:lang w:val="en-GB" w:eastAsia="en-US" w:bidi="en-US"/>
              </w:rPr>
            </w:pPr>
            <w:r>
              <w:rPr>
                <w:rFonts w:eastAsia="Times New Roman"/>
                <w:szCs w:val="24"/>
                <w:lang w:val="en-GB" w:eastAsia="en-US" w:bidi="en-US"/>
              </w:rPr>
              <w:t>Read Chapter 7</w:t>
            </w:r>
          </w:p>
        </w:tc>
      </w:tr>
      <w:tr w:rsidR="00D466E2" w:rsidRPr="00BC4749" w14:paraId="6E5FDE9F" w14:textId="77777777" w:rsidTr="00485AE5">
        <w:tc>
          <w:tcPr>
            <w:tcW w:w="547" w:type="pct"/>
            <w:shd w:val="clear" w:color="auto" w:fill="AEAAAA" w:themeFill="background2" w:themeFillShade="BF"/>
          </w:tcPr>
          <w:p w14:paraId="1CC75A58" w14:textId="2CB4A0C1" w:rsidR="00D466E2" w:rsidRDefault="00D3790D" w:rsidP="00BC4749">
            <w:pPr>
              <w:tabs>
                <w:tab w:val="right" w:leader="dot" w:pos="9025"/>
              </w:tabs>
              <w:spacing w:before="200" w:after="200" w:line="240" w:lineRule="auto"/>
              <w:ind w:left="0" w:right="0" w:firstLine="0"/>
              <w:rPr>
                <w:rFonts w:eastAsia="Times New Roman"/>
                <w:szCs w:val="24"/>
                <w:lang w:val="en-GB" w:eastAsia="en-US" w:bidi="en-US"/>
              </w:rPr>
            </w:pPr>
            <w:r>
              <w:rPr>
                <w:rFonts w:eastAsia="Times New Roman"/>
                <w:szCs w:val="24"/>
                <w:lang w:val="en-GB" w:eastAsia="en-US" w:bidi="en-US"/>
              </w:rPr>
              <w:t>2</w:t>
            </w:r>
          </w:p>
        </w:tc>
        <w:tc>
          <w:tcPr>
            <w:tcW w:w="1113" w:type="pct"/>
            <w:shd w:val="clear" w:color="auto" w:fill="AEAAAA" w:themeFill="background2" w:themeFillShade="BF"/>
          </w:tcPr>
          <w:p w14:paraId="26E1B5E4" w14:textId="10CBA8EC" w:rsidR="00D466E2" w:rsidRDefault="00D466E2" w:rsidP="00686C98">
            <w:pPr>
              <w:tabs>
                <w:tab w:val="right" w:leader="dot" w:pos="9025"/>
              </w:tabs>
              <w:spacing w:before="200" w:after="200" w:line="240" w:lineRule="auto"/>
              <w:ind w:left="0" w:right="0" w:firstLine="0"/>
              <w:rPr>
                <w:rFonts w:eastAsia="Times New Roman"/>
                <w:szCs w:val="24"/>
                <w:lang w:val="en-GB" w:eastAsia="en-US" w:bidi="en-US"/>
              </w:rPr>
            </w:pPr>
            <w:r>
              <w:rPr>
                <w:rFonts w:eastAsia="Times New Roman"/>
                <w:szCs w:val="24"/>
                <w:lang w:val="en-GB" w:eastAsia="en-US" w:bidi="en-US"/>
              </w:rPr>
              <w:t>2</w:t>
            </w:r>
          </w:p>
        </w:tc>
        <w:tc>
          <w:tcPr>
            <w:tcW w:w="2183" w:type="pct"/>
            <w:shd w:val="clear" w:color="auto" w:fill="AEAAAA" w:themeFill="background2" w:themeFillShade="BF"/>
          </w:tcPr>
          <w:p w14:paraId="3C0BB017" w14:textId="51E156DB" w:rsidR="00D466E2" w:rsidRDefault="00A64B41" w:rsidP="00686C98">
            <w:pPr>
              <w:tabs>
                <w:tab w:val="right" w:leader="dot" w:pos="9025"/>
              </w:tabs>
              <w:spacing w:before="200" w:after="200" w:line="240" w:lineRule="auto"/>
              <w:ind w:left="0" w:right="0" w:firstLine="0"/>
              <w:jc w:val="left"/>
              <w:rPr>
                <w:bCs/>
              </w:rPr>
            </w:pPr>
            <w:r>
              <w:rPr>
                <w:bCs/>
              </w:rPr>
              <w:t>Heteroskedasticity</w:t>
            </w:r>
          </w:p>
        </w:tc>
        <w:tc>
          <w:tcPr>
            <w:tcW w:w="1157" w:type="pct"/>
            <w:shd w:val="clear" w:color="auto" w:fill="AEAAAA" w:themeFill="background2" w:themeFillShade="BF"/>
          </w:tcPr>
          <w:p w14:paraId="276F280A" w14:textId="12F692AE" w:rsidR="00D466E2" w:rsidRPr="00BC4749" w:rsidRDefault="00D466E2" w:rsidP="00BC4749">
            <w:pPr>
              <w:tabs>
                <w:tab w:val="left" w:pos="-1142"/>
                <w:tab w:val="left" w:pos="-720"/>
                <w:tab w:val="left" w:pos="0"/>
                <w:tab w:val="left" w:pos="430"/>
                <w:tab w:val="left" w:pos="600"/>
                <w:tab w:val="left" w:pos="1440"/>
                <w:tab w:val="left" w:pos="1734"/>
              </w:tabs>
              <w:spacing w:after="0" w:line="240" w:lineRule="auto"/>
              <w:ind w:left="1304" w:right="0" w:hanging="1304"/>
              <w:jc w:val="left"/>
              <w:rPr>
                <w:rFonts w:eastAsia="Times New Roman"/>
                <w:szCs w:val="24"/>
                <w:lang w:val="en-GB" w:eastAsia="en-US" w:bidi="en-US"/>
              </w:rPr>
            </w:pPr>
            <w:r>
              <w:rPr>
                <w:rFonts w:eastAsia="Times New Roman"/>
                <w:szCs w:val="24"/>
                <w:lang w:val="en-GB" w:eastAsia="en-US" w:bidi="en-US"/>
              </w:rPr>
              <w:t xml:space="preserve">Read Chapter </w:t>
            </w:r>
            <w:r w:rsidR="00A64B41">
              <w:rPr>
                <w:rFonts w:eastAsia="Times New Roman"/>
                <w:szCs w:val="24"/>
                <w:lang w:val="en-GB" w:eastAsia="en-US" w:bidi="en-US"/>
              </w:rPr>
              <w:t>8</w:t>
            </w:r>
          </w:p>
        </w:tc>
      </w:tr>
      <w:tr w:rsidR="00D466E2" w:rsidRPr="00BC4749" w14:paraId="282FC453" w14:textId="77777777" w:rsidTr="00485AE5">
        <w:tc>
          <w:tcPr>
            <w:tcW w:w="547" w:type="pct"/>
            <w:shd w:val="clear" w:color="auto" w:fill="AEAAAA" w:themeFill="background2" w:themeFillShade="BF"/>
          </w:tcPr>
          <w:p w14:paraId="43E307D0" w14:textId="7E9689F1" w:rsidR="00D466E2" w:rsidRDefault="00D3790D" w:rsidP="00D466E2">
            <w:pPr>
              <w:tabs>
                <w:tab w:val="right" w:leader="dot" w:pos="9025"/>
              </w:tabs>
              <w:spacing w:before="200" w:after="200" w:line="240" w:lineRule="auto"/>
              <w:ind w:left="0" w:right="0" w:firstLine="0"/>
              <w:rPr>
                <w:rFonts w:eastAsia="Times New Roman"/>
                <w:szCs w:val="24"/>
                <w:lang w:val="en-GB" w:eastAsia="en-US" w:bidi="en-US"/>
              </w:rPr>
            </w:pPr>
            <w:r>
              <w:rPr>
                <w:rFonts w:eastAsia="Times New Roman"/>
                <w:szCs w:val="24"/>
                <w:lang w:val="en-GB" w:eastAsia="en-US" w:bidi="en-US"/>
              </w:rPr>
              <w:t>3</w:t>
            </w:r>
          </w:p>
        </w:tc>
        <w:tc>
          <w:tcPr>
            <w:tcW w:w="1113" w:type="pct"/>
            <w:shd w:val="clear" w:color="auto" w:fill="AEAAAA" w:themeFill="background2" w:themeFillShade="BF"/>
          </w:tcPr>
          <w:p w14:paraId="77AFA1B5" w14:textId="6D01EBFA" w:rsidR="00D466E2" w:rsidRDefault="00D466E2" w:rsidP="00D466E2">
            <w:pPr>
              <w:tabs>
                <w:tab w:val="right" w:leader="dot" w:pos="9025"/>
              </w:tabs>
              <w:spacing w:before="200" w:after="200" w:line="240" w:lineRule="auto"/>
              <w:ind w:left="0" w:right="0" w:firstLine="0"/>
              <w:rPr>
                <w:rFonts w:eastAsia="Times New Roman"/>
                <w:szCs w:val="24"/>
                <w:lang w:val="en-GB" w:eastAsia="en-US" w:bidi="en-US"/>
              </w:rPr>
            </w:pPr>
            <w:r>
              <w:rPr>
                <w:rFonts w:eastAsia="Times New Roman"/>
                <w:szCs w:val="24"/>
                <w:lang w:val="en-GB" w:eastAsia="en-US" w:bidi="en-US"/>
              </w:rPr>
              <w:t>2</w:t>
            </w:r>
          </w:p>
        </w:tc>
        <w:tc>
          <w:tcPr>
            <w:tcW w:w="2183" w:type="pct"/>
            <w:shd w:val="clear" w:color="auto" w:fill="AEAAAA" w:themeFill="background2" w:themeFillShade="BF"/>
          </w:tcPr>
          <w:p w14:paraId="27DB9338" w14:textId="512B1658" w:rsidR="00D466E2" w:rsidRDefault="00A64B41" w:rsidP="00D466E2">
            <w:pPr>
              <w:tabs>
                <w:tab w:val="right" w:leader="dot" w:pos="9025"/>
              </w:tabs>
              <w:spacing w:before="200" w:after="200" w:line="240" w:lineRule="auto"/>
              <w:ind w:left="0" w:right="0" w:firstLine="0"/>
              <w:jc w:val="left"/>
              <w:rPr>
                <w:bCs/>
              </w:rPr>
            </w:pPr>
            <w:r>
              <w:rPr>
                <w:bCs/>
              </w:rPr>
              <w:t>More on Specification and Data Issues</w:t>
            </w:r>
          </w:p>
        </w:tc>
        <w:tc>
          <w:tcPr>
            <w:tcW w:w="1157" w:type="pct"/>
            <w:shd w:val="clear" w:color="auto" w:fill="AEAAAA" w:themeFill="background2" w:themeFillShade="BF"/>
          </w:tcPr>
          <w:p w14:paraId="2DAB8591" w14:textId="214CBE00" w:rsidR="00D466E2" w:rsidRPr="00BC4749" w:rsidRDefault="00D466E2" w:rsidP="00D466E2">
            <w:pPr>
              <w:tabs>
                <w:tab w:val="left" w:pos="-1142"/>
                <w:tab w:val="left" w:pos="-720"/>
                <w:tab w:val="left" w:pos="0"/>
                <w:tab w:val="left" w:pos="430"/>
                <w:tab w:val="left" w:pos="600"/>
                <w:tab w:val="left" w:pos="1440"/>
                <w:tab w:val="left" w:pos="1734"/>
              </w:tabs>
              <w:spacing w:after="0" w:line="240" w:lineRule="auto"/>
              <w:ind w:left="1304" w:right="0" w:hanging="1304"/>
              <w:jc w:val="left"/>
              <w:rPr>
                <w:rFonts w:eastAsia="Times New Roman"/>
                <w:szCs w:val="24"/>
                <w:lang w:val="en-GB" w:eastAsia="en-US" w:bidi="en-US"/>
              </w:rPr>
            </w:pPr>
            <w:r>
              <w:rPr>
                <w:rFonts w:eastAsia="Times New Roman"/>
                <w:szCs w:val="24"/>
                <w:lang w:val="en-GB" w:eastAsia="en-US" w:bidi="en-US"/>
              </w:rPr>
              <w:t xml:space="preserve">Read Chapter </w:t>
            </w:r>
            <w:r w:rsidR="00A64B41">
              <w:rPr>
                <w:rFonts w:eastAsia="Times New Roman"/>
                <w:szCs w:val="24"/>
                <w:lang w:val="en-GB" w:eastAsia="en-US" w:bidi="en-US"/>
              </w:rPr>
              <w:t>9</w:t>
            </w:r>
          </w:p>
        </w:tc>
      </w:tr>
      <w:tr w:rsidR="009142FD" w:rsidRPr="00BC4749" w14:paraId="61224314" w14:textId="77777777" w:rsidTr="00485AE5">
        <w:tc>
          <w:tcPr>
            <w:tcW w:w="547" w:type="pct"/>
            <w:shd w:val="clear" w:color="auto" w:fill="AEAAAA" w:themeFill="background2" w:themeFillShade="BF"/>
          </w:tcPr>
          <w:p w14:paraId="3D98CFF9" w14:textId="036C8609" w:rsidR="009142FD" w:rsidRDefault="00D3790D" w:rsidP="00D466E2">
            <w:pPr>
              <w:tabs>
                <w:tab w:val="right" w:leader="dot" w:pos="9025"/>
              </w:tabs>
              <w:spacing w:before="200" w:after="200" w:line="240" w:lineRule="auto"/>
              <w:ind w:left="0" w:right="0" w:firstLine="0"/>
              <w:rPr>
                <w:rFonts w:eastAsia="Times New Roman"/>
                <w:szCs w:val="24"/>
                <w:lang w:val="en-GB" w:eastAsia="en-US" w:bidi="en-US"/>
              </w:rPr>
            </w:pPr>
            <w:r>
              <w:rPr>
                <w:rFonts w:eastAsia="Times New Roman"/>
                <w:szCs w:val="24"/>
                <w:lang w:val="en-GB" w:eastAsia="en-US" w:bidi="en-US"/>
              </w:rPr>
              <w:t>4</w:t>
            </w:r>
          </w:p>
        </w:tc>
        <w:tc>
          <w:tcPr>
            <w:tcW w:w="1113" w:type="pct"/>
            <w:shd w:val="clear" w:color="auto" w:fill="AEAAAA" w:themeFill="background2" w:themeFillShade="BF"/>
          </w:tcPr>
          <w:p w14:paraId="2A6F477E" w14:textId="6943F126" w:rsidR="009142FD" w:rsidRDefault="003C15EA" w:rsidP="00D466E2">
            <w:pPr>
              <w:tabs>
                <w:tab w:val="right" w:leader="dot" w:pos="9025"/>
              </w:tabs>
              <w:spacing w:before="200" w:after="200" w:line="240" w:lineRule="auto"/>
              <w:ind w:left="0" w:right="0" w:firstLine="0"/>
              <w:rPr>
                <w:rFonts w:eastAsia="Times New Roman"/>
                <w:szCs w:val="24"/>
                <w:lang w:val="en-GB" w:eastAsia="en-US" w:bidi="en-US"/>
              </w:rPr>
            </w:pPr>
            <w:r>
              <w:rPr>
                <w:rFonts w:eastAsia="Times New Roman"/>
                <w:szCs w:val="24"/>
                <w:lang w:val="en-GB" w:eastAsia="en-US" w:bidi="en-US"/>
              </w:rPr>
              <w:t>2</w:t>
            </w:r>
          </w:p>
        </w:tc>
        <w:tc>
          <w:tcPr>
            <w:tcW w:w="2183" w:type="pct"/>
            <w:shd w:val="clear" w:color="auto" w:fill="AEAAAA" w:themeFill="background2" w:themeFillShade="BF"/>
          </w:tcPr>
          <w:p w14:paraId="0A1683EB" w14:textId="7952B1F9" w:rsidR="009142FD" w:rsidRDefault="003C15EA" w:rsidP="00D466E2">
            <w:pPr>
              <w:tabs>
                <w:tab w:val="right" w:leader="dot" w:pos="9025"/>
              </w:tabs>
              <w:spacing w:before="200" w:after="200" w:line="240" w:lineRule="auto"/>
              <w:ind w:left="0" w:right="0" w:firstLine="0"/>
              <w:jc w:val="left"/>
              <w:rPr>
                <w:bCs/>
              </w:rPr>
            </w:pPr>
            <w:r>
              <w:rPr>
                <w:bCs/>
              </w:rPr>
              <w:t>Basic Regression Analysis with Time Series Data</w:t>
            </w:r>
          </w:p>
        </w:tc>
        <w:tc>
          <w:tcPr>
            <w:tcW w:w="1157" w:type="pct"/>
            <w:shd w:val="clear" w:color="auto" w:fill="AEAAAA" w:themeFill="background2" w:themeFillShade="BF"/>
          </w:tcPr>
          <w:p w14:paraId="1CCF8B5D" w14:textId="3CBE6C4F" w:rsidR="009142FD" w:rsidRDefault="003C15EA" w:rsidP="00D466E2">
            <w:pPr>
              <w:tabs>
                <w:tab w:val="left" w:pos="-1142"/>
                <w:tab w:val="left" w:pos="-720"/>
                <w:tab w:val="left" w:pos="0"/>
                <w:tab w:val="left" w:pos="430"/>
                <w:tab w:val="left" w:pos="600"/>
                <w:tab w:val="left" w:pos="1440"/>
                <w:tab w:val="left" w:pos="1734"/>
              </w:tabs>
              <w:spacing w:after="0" w:line="240" w:lineRule="auto"/>
              <w:ind w:left="1304" w:right="0" w:hanging="1304"/>
              <w:jc w:val="left"/>
              <w:rPr>
                <w:rFonts w:eastAsia="Times New Roman"/>
                <w:szCs w:val="24"/>
                <w:lang w:val="en-GB" w:eastAsia="en-US" w:bidi="en-US"/>
              </w:rPr>
            </w:pPr>
            <w:r>
              <w:rPr>
                <w:rFonts w:eastAsia="Times New Roman"/>
                <w:szCs w:val="24"/>
                <w:lang w:val="en-GB" w:eastAsia="en-US" w:bidi="en-US"/>
              </w:rPr>
              <w:t>Read Chapter 10</w:t>
            </w:r>
          </w:p>
        </w:tc>
      </w:tr>
      <w:tr w:rsidR="009142FD" w:rsidRPr="00BC4749" w14:paraId="3534F24C" w14:textId="77777777" w:rsidTr="00485AE5">
        <w:tc>
          <w:tcPr>
            <w:tcW w:w="547" w:type="pct"/>
            <w:shd w:val="clear" w:color="auto" w:fill="AEAAAA" w:themeFill="background2" w:themeFillShade="BF"/>
          </w:tcPr>
          <w:p w14:paraId="74E5C417" w14:textId="4E8AFEEB" w:rsidR="009142FD" w:rsidRDefault="00D3790D" w:rsidP="00D466E2">
            <w:pPr>
              <w:tabs>
                <w:tab w:val="right" w:leader="dot" w:pos="9025"/>
              </w:tabs>
              <w:spacing w:before="200" w:after="200" w:line="240" w:lineRule="auto"/>
              <w:ind w:left="0" w:right="0" w:firstLine="0"/>
              <w:rPr>
                <w:rFonts w:eastAsia="Times New Roman"/>
                <w:szCs w:val="24"/>
                <w:lang w:val="en-GB" w:eastAsia="en-US" w:bidi="en-US"/>
              </w:rPr>
            </w:pPr>
            <w:r>
              <w:rPr>
                <w:rFonts w:eastAsia="Times New Roman"/>
                <w:szCs w:val="24"/>
                <w:lang w:val="en-GB" w:eastAsia="en-US" w:bidi="en-US"/>
              </w:rPr>
              <w:t>5</w:t>
            </w:r>
          </w:p>
        </w:tc>
        <w:tc>
          <w:tcPr>
            <w:tcW w:w="1113" w:type="pct"/>
            <w:shd w:val="clear" w:color="auto" w:fill="AEAAAA" w:themeFill="background2" w:themeFillShade="BF"/>
          </w:tcPr>
          <w:p w14:paraId="2DA0A463" w14:textId="50EA3985" w:rsidR="009142FD" w:rsidRDefault="003C15EA" w:rsidP="00D466E2">
            <w:pPr>
              <w:tabs>
                <w:tab w:val="right" w:leader="dot" w:pos="9025"/>
              </w:tabs>
              <w:spacing w:before="200" w:after="200" w:line="240" w:lineRule="auto"/>
              <w:ind w:left="0" w:right="0" w:firstLine="0"/>
              <w:rPr>
                <w:rFonts w:eastAsia="Times New Roman"/>
                <w:szCs w:val="24"/>
                <w:lang w:val="en-GB" w:eastAsia="en-US" w:bidi="en-US"/>
              </w:rPr>
            </w:pPr>
            <w:r>
              <w:rPr>
                <w:rFonts w:eastAsia="Times New Roman"/>
                <w:szCs w:val="24"/>
                <w:lang w:val="en-GB" w:eastAsia="en-US" w:bidi="en-US"/>
              </w:rPr>
              <w:t>2</w:t>
            </w:r>
          </w:p>
        </w:tc>
        <w:tc>
          <w:tcPr>
            <w:tcW w:w="2183" w:type="pct"/>
            <w:shd w:val="clear" w:color="auto" w:fill="AEAAAA" w:themeFill="background2" w:themeFillShade="BF"/>
          </w:tcPr>
          <w:p w14:paraId="06CF3186" w14:textId="37A70C4D" w:rsidR="009142FD" w:rsidRDefault="003C15EA" w:rsidP="00D466E2">
            <w:pPr>
              <w:tabs>
                <w:tab w:val="right" w:leader="dot" w:pos="9025"/>
              </w:tabs>
              <w:spacing w:before="200" w:after="200" w:line="240" w:lineRule="auto"/>
              <w:ind w:left="0" w:right="0" w:firstLine="0"/>
              <w:jc w:val="left"/>
              <w:rPr>
                <w:bCs/>
              </w:rPr>
            </w:pPr>
            <w:r>
              <w:rPr>
                <w:bCs/>
              </w:rPr>
              <w:t>Further Issues in Using OLS with Time Series Data</w:t>
            </w:r>
          </w:p>
        </w:tc>
        <w:tc>
          <w:tcPr>
            <w:tcW w:w="1157" w:type="pct"/>
            <w:shd w:val="clear" w:color="auto" w:fill="AEAAAA" w:themeFill="background2" w:themeFillShade="BF"/>
          </w:tcPr>
          <w:p w14:paraId="55ABA710" w14:textId="23B7A00E" w:rsidR="009142FD" w:rsidRDefault="003C15EA" w:rsidP="00D466E2">
            <w:pPr>
              <w:tabs>
                <w:tab w:val="left" w:pos="-1142"/>
                <w:tab w:val="left" w:pos="-720"/>
                <w:tab w:val="left" w:pos="0"/>
                <w:tab w:val="left" w:pos="430"/>
                <w:tab w:val="left" w:pos="600"/>
                <w:tab w:val="left" w:pos="1440"/>
                <w:tab w:val="left" w:pos="1734"/>
              </w:tabs>
              <w:spacing w:after="0" w:line="240" w:lineRule="auto"/>
              <w:ind w:left="1304" w:right="0" w:hanging="1304"/>
              <w:jc w:val="left"/>
              <w:rPr>
                <w:rFonts w:eastAsia="Times New Roman"/>
                <w:szCs w:val="24"/>
                <w:lang w:val="en-GB" w:eastAsia="en-US" w:bidi="en-US"/>
              </w:rPr>
            </w:pPr>
            <w:r>
              <w:rPr>
                <w:rFonts w:eastAsia="Times New Roman"/>
                <w:szCs w:val="24"/>
                <w:lang w:val="en-GB" w:eastAsia="en-US" w:bidi="en-US"/>
              </w:rPr>
              <w:t>Read Chapter 11</w:t>
            </w:r>
          </w:p>
        </w:tc>
      </w:tr>
      <w:tr w:rsidR="003C15EA" w:rsidRPr="00BC4749" w14:paraId="2F8EF8EC" w14:textId="77777777" w:rsidTr="00485AE5">
        <w:tc>
          <w:tcPr>
            <w:tcW w:w="547" w:type="pct"/>
            <w:shd w:val="clear" w:color="auto" w:fill="AEAAAA" w:themeFill="background2" w:themeFillShade="BF"/>
          </w:tcPr>
          <w:p w14:paraId="770F9D54" w14:textId="6BE8DF8F" w:rsidR="003C15EA" w:rsidRDefault="00D3790D" w:rsidP="00D466E2">
            <w:pPr>
              <w:tabs>
                <w:tab w:val="right" w:leader="dot" w:pos="9025"/>
              </w:tabs>
              <w:spacing w:before="200" w:after="200" w:line="240" w:lineRule="auto"/>
              <w:ind w:left="0" w:right="0" w:firstLine="0"/>
              <w:rPr>
                <w:rFonts w:eastAsia="Times New Roman"/>
                <w:szCs w:val="24"/>
                <w:lang w:val="en-GB" w:eastAsia="en-US" w:bidi="en-US"/>
              </w:rPr>
            </w:pPr>
            <w:r>
              <w:rPr>
                <w:rFonts w:eastAsia="Times New Roman"/>
                <w:szCs w:val="24"/>
                <w:lang w:val="en-GB" w:eastAsia="en-US" w:bidi="en-US"/>
              </w:rPr>
              <w:t>6</w:t>
            </w:r>
          </w:p>
        </w:tc>
        <w:tc>
          <w:tcPr>
            <w:tcW w:w="1113" w:type="pct"/>
            <w:shd w:val="clear" w:color="auto" w:fill="AEAAAA" w:themeFill="background2" w:themeFillShade="BF"/>
          </w:tcPr>
          <w:p w14:paraId="2D138D83" w14:textId="4654F648" w:rsidR="003C15EA" w:rsidRDefault="003C15EA" w:rsidP="00D466E2">
            <w:pPr>
              <w:tabs>
                <w:tab w:val="right" w:leader="dot" w:pos="9025"/>
              </w:tabs>
              <w:spacing w:before="200" w:after="200" w:line="240" w:lineRule="auto"/>
              <w:ind w:left="0" w:right="0" w:firstLine="0"/>
              <w:rPr>
                <w:rFonts w:eastAsia="Times New Roman"/>
                <w:szCs w:val="24"/>
                <w:lang w:val="en-GB" w:eastAsia="en-US" w:bidi="en-US"/>
              </w:rPr>
            </w:pPr>
            <w:r>
              <w:rPr>
                <w:rFonts w:eastAsia="Times New Roman"/>
                <w:szCs w:val="24"/>
                <w:lang w:val="en-GB" w:eastAsia="en-US" w:bidi="en-US"/>
              </w:rPr>
              <w:t>2</w:t>
            </w:r>
          </w:p>
        </w:tc>
        <w:tc>
          <w:tcPr>
            <w:tcW w:w="2183" w:type="pct"/>
            <w:shd w:val="clear" w:color="auto" w:fill="AEAAAA" w:themeFill="background2" w:themeFillShade="BF"/>
          </w:tcPr>
          <w:p w14:paraId="6228A6F1" w14:textId="2C1693A0" w:rsidR="003C15EA" w:rsidRDefault="003C15EA" w:rsidP="00D466E2">
            <w:pPr>
              <w:tabs>
                <w:tab w:val="right" w:leader="dot" w:pos="9025"/>
              </w:tabs>
              <w:spacing w:before="200" w:after="200" w:line="240" w:lineRule="auto"/>
              <w:ind w:left="0" w:right="0" w:firstLine="0"/>
              <w:jc w:val="left"/>
              <w:rPr>
                <w:bCs/>
              </w:rPr>
            </w:pPr>
            <w:r>
              <w:rPr>
                <w:bCs/>
              </w:rPr>
              <w:t>Serial Correlation and Heteroskedasticity in Time Series Data</w:t>
            </w:r>
          </w:p>
        </w:tc>
        <w:tc>
          <w:tcPr>
            <w:tcW w:w="1157" w:type="pct"/>
            <w:shd w:val="clear" w:color="auto" w:fill="AEAAAA" w:themeFill="background2" w:themeFillShade="BF"/>
          </w:tcPr>
          <w:p w14:paraId="4C9948E9" w14:textId="7A9F33A2" w:rsidR="003C15EA" w:rsidRDefault="003C15EA" w:rsidP="00D466E2">
            <w:pPr>
              <w:tabs>
                <w:tab w:val="left" w:pos="-1142"/>
                <w:tab w:val="left" w:pos="-720"/>
                <w:tab w:val="left" w:pos="0"/>
                <w:tab w:val="left" w:pos="430"/>
                <w:tab w:val="left" w:pos="600"/>
                <w:tab w:val="left" w:pos="1440"/>
                <w:tab w:val="left" w:pos="1734"/>
              </w:tabs>
              <w:spacing w:after="0" w:line="240" w:lineRule="auto"/>
              <w:ind w:left="1304" w:right="0" w:hanging="1304"/>
              <w:jc w:val="left"/>
              <w:rPr>
                <w:rFonts w:eastAsia="Times New Roman"/>
                <w:szCs w:val="24"/>
                <w:lang w:val="en-GB" w:eastAsia="en-US" w:bidi="en-US"/>
              </w:rPr>
            </w:pPr>
            <w:r>
              <w:rPr>
                <w:rFonts w:eastAsia="Times New Roman"/>
                <w:szCs w:val="24"/>
                <w:lang w:val="en-GB" w:eastAsia="en-US" w:bidi="en-US"/>
              </w:rPr>
              <w:t>Read Chapter 12</w:t>
            </w:r>
          </w:p>
        </w:tc>
      </w:tr>
      <w:tr w:rsidR="00D466E2" w:rsidRPr="00BC4749" w14:paraId="70B9A1BE" w14:textId="77777777" w:rsidTr="00485AE5">
        <w:trPr>
          <w:trHeight w:val="457"/>
        </w:trPr>
        <w:tc>
          <w:tcPr>
            <w:tcW w:w="5000" w:type="pct"/>
            <w:gridSpan w:val="4"/>
            <w:shd w:val="clear" w:color="auto" w:fill="70AD47" w:themeFill="accent6"/>
          </w:tcPr>
          <w:p w14:paraId="60C13FCE" w14:textId="538E3031" w:rsidR="00D466E2" w:rsidRPr="00BC4749" w:rsidRDefault="00D466E2" w:rsidP="00D466E2">
            <w:pPr>
              <w:tabs>
                <w:tab w:val="right" w:leader="dot" w:pos="9025"/>
              </w:tabs>
              <w:spacing w:before="200" w:after="200" w:line="240" w:lineRule="auto"/>
              <w:ind w:left="0" w:right="0" w:firstLine="0"/>
              <w:jc w:val="left"/>
              <w:rPr>
                <w:rFonts w:eastAsia="Times New Roman"/>
                <w:b/>
                <w:szCs w:val="24"/>
                <w:lang w:val="en-GB" w:eastAsia="en-US" w:bidi="en-US"/>
              </w:rPr>
            </w:pPr>
            <w:r w:rsidRPr="00BC4749">
              <w:rPr>
                <w:rFonts w:eastAsia="Times New Roman"/>
                <w:b/>
                <w:szCs w:val="24"/>
                <w:lang w:val="en-GB" w:eastAsia="en-US" w:bidi="en-US"/>
              </w:rPr>
              <w:t>Note:</w:t>
            </w:r>
            <w:r w:rsidRPr="00BC4749">
              <w:rPr>
                <w:rFonts w:eastAsia="Times New Roman"/>
                <w:szCs w:val="24"/>
                <w:lang w:val="en-GB" w:eastAsia="en-US" w:bidi="en-US"/>
              </w:rPr>
              <w:t xml:space="preserve"> Students should </w:t>
            </w:r>
            <w:r w:rsidRPr="00BC4749">
              <w:rPr>
                <w:rFonts w:eastAsia="Times New Roman"/>
                <w:sz w:val="22"/>
                <w:lang w:val="en-GB" w:eastAsia="en-US" w:bidi="en-US"/>
              </w:rPr>
              <w:t xml:space="preserve">revise concepts discussed in class and answer </w:t>
            </w:r>
            <w:r>
              <w:rPr>
                <w:rFonts w:eastAsia="Times New Roman"/>
                <w:sz w:val="22"/>
                <w:lang w:val="en-GB" w:eastAsia="en-US" w:bidi="en-US"/>
              </w:rPr>
              <w:t xml:space="preserve">practice </w:t>
            </w:r>
            <w:r w:rsidRPr="00BC4749">
              <w:rPr>
                <w:rFonts w:eastAsia="Times New Roman"/>
                <w:sz w:val="22"/>
                <w:lang w:val="en-GB" w:eastAsia="en-US" w:bidi="en-US"/>
              </w:rPr>
              <w:t>questions</w:t>
            </w:r>
            <w:r>
              <w:rPr>
                <w:rFonts w:eastAsia="Times New Roman"/>
                <w:sz w:val="22"/>
                <w:lang w:val="en-GB" w:eastAsia="en-US" w:bidi="en-US"/>
              </w:rPr>
              <w:t xml:space="preserve"> that will be provided</w:t>
            </w:r>
            <w:r w:rsidRPr="00BC4749">
              <w:rPr>
                <w:rFonts w:eastAsia="Times New Roman"/>
                <w:sz w:val="22"/>
                <w:lang w:val="en-GB" w:eastAsia="en-US" w:bidi="en-US"/>
              </w:rPr>
              <w:t>.</w:t>
            </w:r>
          </w:p>
        </w:tc>
      </w:tr>
    </w:tbl>
    <w:p w14:paraId="48148B72" w14:textId="65005CF4" w:rsidR="009D39DE" w:rsidRDefault="009D39DE" w:rsidP="00BC4749">
      <w:pPr>
        <w:autoSpaceDE w:val="0"/>
        <w:autoSpaceDN w:val="0"/>
        <w:adjustRightInd w:val="0"/>
        <w:spacing w:after="0" w:line="360" w:lineRule="auto"/>
        <w:ind w:left="0" w:right="0" w:firstLine="0"/>
        <w:rPr>
          <w:rFonts w:eastAsia="Times New Roman"/>
          <w:szCs w:val="20"/>
          <w:lang w:val="en-GB" w:eastAsia="en-US" w:bidi="en-US"/>
        </w:rPr>
      </w:pPr>
    </w:p>
    <w:p w14:paraId="59FAF74C" w14:textId="0BEE05B7" w:rsidR="002A4456" w:rsidRDefault="002A4456" w:rsidP="00BC4749">
      <w:pPr>
        <w:autoSpaceDE w:val="0"/>
        <w:autoSpaceDN w:val="0"/>
        <w:adjustRightInd w:val="0"/>
        <w:spacing w:after="0" w:line="360" w:lineRule="auto"/>
        <w:ind w:left="0" w:right="0" w:firstLine="0"/>
        <w:rPr>
          <w:rFonts w:eastAsia="Times New Roman"/>
          <w:szCs w:val="20"/>
          <w:lang w:val="en-GB" w:eastAsia="en-US" w:bidi="en-US"/>
        </w:rPr>
      </w:pPr>
    </w:p>
    <w:p w14:paraId="455DEE8F" w14:textId="542E6363" w:rsidR="002A4456" w:rsidRDefault="002A4456" w:rsidP="00BC4749">
      <w:pPr>
        <w:autoSpaceDE w:val="0"/>
        <w:autoSpaceDN w:val="0"/>
        <w:adjustRightInd w:val="0"/>
        <w:spacing w:after="0" w:line="360" w:lineRule="auto"/>
        <w:ind w:left="0" w:right="0" w:firstLine="0"/>
        <w:rPr>
          <w:rFonts w:eastAsia="Times New Roman"/>
          <w:szCs w:val="20"/>
          <w:lang w:val="en-GB" w:eastAsia="en-US" w:bidi="en-US"/>
        </w:rPr>
      </w:pPr>
    </w:p>
    <w:p w14:paraId="12A7A8E8" w14:textId="45077AE3" w:rsidR="00E773FF" w:rsidRDefault="00E773FF" w:rsidP="00BC4749">
      <w:pPr>
        <w:autoSpaceDE w:val="0"/>
        <w:autoSpaceDN w:val="0"/>
        <w:adjustRightInd w:val="0"/>
        <w:spacing w:after="0" w:line="360" w:lineRule="auto"/>
        <w:ind w:left="0" w:right="0" w:firstLine="0"/>
        <w:rPr>
          <w:rFonts w:eastAsia="Times New Roman"/>
          <w:szCs w:val="20"/>
          <w:lang w:val="en-GB" w:eastAsia="en-US" w:bidi="en-US"/>
        </w:rPr>
      </w:pPr>
    </w:p>
    <w:p w14:paraId="4B022F8E" w14:textId="0701101E" w:rsidR="00E773FF" w:rsidRDefault="00E773FF" w:rsidP="00BC4749">
      <w:pPr>
        <w:autoSpaceDE w:val="0"/>
        <w:autoSpaceDN w:val="0"/>
        <w:adjustRightInd w:val="0"/>
        <w:spacing w:after="0" w:line="360" w:lineRule="auto"/>
        <w:ind w:left="0" w:right="0" w:firstLine="0"/>
        <w:rPr>
          <w:rFonts w:eastAsia="Times New Roman"/>
          <w:szCs w:val="20"/>
          <w:lang w:val="en-GB" w:eastAsia="en-US" w:bidi="en-US"/>
        </w:rPr>
      </w:pPr>
    </w:p>
    <w:p w14:paraId="4ED40A64" w14:textId="379F80B6" w:rsidR="001A347B" w:rsidRDefault="001A347B" w:rsidP="00BC4749">
      <w:pPr>
        <w:autoSpaceDE w:val="0"/>
        <w:autoSpaceDN w:val="0"/>
        <w:adjustRightInd w:val="0"/>
        <w:spacing w:after="0" w:line="360" w:lineRule="auto"/>
        <w:ind w:left="0" w:right="0" w:firstLine="0"/>
        <w:rPr>
          <w:rFonts w:eastAsia="Times New Roman"/>
          <w:szCs w:val="20"/>
          <w:lang w:val="en-GB" w:eastAsia="en-US" w:bidi="en-US"/>
        </w:rPr>
      </w:pPr>
    </w:p>
    <w:p w14:paraId="7D198C8C" w14:textId="5831CD2C" w:rsidR="001A347B" w:rsidRDefault="001A347B" w:rsidP="00BC4749">
      <w:pPr>
        <w:autoSpaceDE w:val="0"/>
        <w:autoSpaceDN w:val="0"/>
        <w:adjustRightInd w:val="0"/>
        <w:spacing w:after="0" w:line="360" w:lineRule="auto"/>
        <w:ind w:left="0" w:right="0" w:firstLine="0"/>
        <w:rPr>
          <w:rFonts w:eastAsia="Times New Roman"/>
          <w:szCs w:val="20"/>
          <w:lang w:val="en-GB" w:eastAsia="en-US" w:bidi="en-US"/>
        </w:rPr>
      </w:pPr>
    </w:p>
    <w:p w14:paraId="0998E3A2" w14:textId="49617EBD" w:rsidR="001A347B" w:rsidRDefault="001A347B" w:rsidP="00BC4749">
      <w:pPr>
        <w:autoSpaceDE w:val="0"/>
        <w:autoSpaceDN w:val="0"/>
        <w:adjustRightInd w:val="0"/>
        <w:spacing w:after="0" w:line="360" w:lineRule="auto"/>
        <w:ind w:left="0" w:right="0" w:firstLine="0"/>
        <w:rPr>
          <w:rFonts w:eastAsia="Times New Roman"/>
          <w:szCs w:val="20"/>
          <w:lang w:val="en-GB" w:eastAsia="en-US" w:bidi="en-US"/>
        </w:rPr>
      </w:pPr>
    </w:p>
    <w:p w14:paraId="3C47FE0A" w14:textId="30E99642" w:rsidR="001A347B" w:rsidRDefault="001A347B" w:rsidP="00BC4749">
      <w:pPr>
        <w:autoSpaceDE w:val="0"/>
        <w:autoSpaceDN w:val="0"/>
        <w:adjustRightInd w:val="0"/>
        <w:spacing w:after="0" w:line="360" w:lineRule="auto"/>
        <w:ind w:left="0" w:right="0" w:firstLine="0"/>
        <w:rPr>
          <w:rFonts w:eastAsia="Times New Roman"/>
          <w:szCs w:val="20"/>
          <w:lang w:val="en-GB" w:eastAsia="en-US" w:bidi="en-US"/>
        </w:rPr>
      </w:pPr>
    </w:p>
    <w:p w14:paraId="3BA11DFC" w14:textId="77777777" w:rsidR="002D0531" w:rsidRDefault="002D0531" w:rsidP="00BC4749">
      <w:pPr>
        <w:autoSpaceDE w:val="0"/>
        <w:autoSpaceDN w:val="0"/>
        <w:adjustRightInd w:val="0"/>
        <w:spacing w:after="0" w:line="360" w:lineRule="auto"/>
        <w:ind w:left="0" w:right="0" w:firstLine="0"/>
        <w:rPr>
          <w:rFonts w:eastAsia="Times New Roman"/>
          <w:szCs w:val="20"/>
          <w:lang w:val="en-GB" w:eastAsia="en-US" w:bidi="en-US"/>
        </w:rPr>
      </w:pPr>
    </w:p>
    <w:p w14:paraId="0C36268A" w14:textId="14713754" w:rsidR="001A347B" w:rsidRDefault="001A347B" w:rsidP="00BC4749">
      <w:pPr>
        <w:autoSpaceDE w:val="0"/>
        <w:autoSpaceDN w:val="0"/>
        <w:adjustRightInd w:val="0"/>
        <w:spacing w:after="0" w:line="360" w:lineRule="auto"/>
        <w:ind w:left="0" w:right="0" w:firstLine="0"/>
        <w:rPr>
          <w:rFonts w:eastAsia="Times New Roman"/>
          <w:szCs w:val="20"/>
          <w:lang w:val="en-GB" w:eastAsia="en-US" w:bidi="en-US"/>
        </w:rPr>
      </w:pPr>
    </w:p>
    <w:p w14:paraId="56645806" w14:textId="77777777" w:rsidR="001A347B" w:rsidRDefault="001A347B" w:rsidP="00BC4749">
      <w:pPr>
        <w:autoSpaceDE w:val="0"/>
        <w:autoSpaceDN w:val="0"/>
        <w:adjustRightInd w:val="0"/>
        <w:spacing w:after="0" w:line="360" w:lineRule="auto"/>
        <w:ind w:left="0" w:right="0" w:firstLine="0"/>
        <w:rPr>
          <w:rFonts w:eastAsia="Times New Roman"/>
          <w:szCs w:val="20"/>
          <w:lang w:val="en-GB" w:eastAsia="en-US" w:bidi="en-US"/>
        </w:rPr>
      </w:pPr>
    </w:p>
    <w:p w14:paraId="6E7961BC" w14:textId="77777777" w:rsidR="002A4456" w:rsidRDefault="002A4456" w:rsidP="00BC4749">
      <w:pPr>
        <w:autoSpaceDE w:val="0"/>
        <w:autoSpaceDN w:val="0"/>
        <w:adjustRightInd w:val="0"/>
        <w:spacing w:after="0" w:line="360" w:lineRule="auto"/>
        <w:ind w:left="0" w:right="0" w:firstLine="0"/>
        <w:rPr>
          <w:rFonts w:eastAsia="Times New Roman"/>
          <w:szCs w:val="20"/>
          <w:lang w:val="en-GB" w:eastAsia="en-US" w:bidi="en-US"/>
        </w:rPr>
      </w:pPr>
    </w:p>
    <w:p w14:paraId="5E336527" w14:textId="4B2AF484" w:rsidR="009D39DE" w:rsidRDefault="009D39DE" w:rsidP="00BC4749">
      <w:pPr>
        <w:autoSpaceDE w:val="0"/>
        <w:autoSpaceDN w:val="0"/>
        <w:adjustRightInd w:val="0"/>
        <w:spacing w:after="0" w:line="360" w:lineRule="auto"/>
        <w:ind w:left="0" w:right="0" w:firstLine="0"/>
        <w:rPr>
          <w:rFonts w:eastAsia="Times New Roman"/>
          <w:szCs w:val="20"/>
          <w:lang w:val="en-GB" w:eastAsia="en-US" w:bidi="en-US"/>
        </w:rPr>
      </w:pPr>
      <w:r w:rsidRPr="00421C8C">
        <w:rPr>
          <w:rFonts w:ascii="Times New Roman" w:eastAsia="Times New Roman" w:hAnsi="Times New Roman" w:cs="Times New Roman"/>
          <w:noProof/>
          <w:color w:val="auto"/>
          <w:sz w:val="22"/>
          <w:lang w:val="en-US" w:eastAsia="en-US"/>
        </w:rPr>
        <w:lastRenderedPageBreak/>
        <mc:AlternateContent>
          <mc:Choice Requires="wps">
            <w:drawing>
              <wp:anchor distT="0" distB="0" distL="114300" distR="114300" simplePos="0" relativeHeight="251689984" behindDoc="0" locked="0" layoutInCell="1" allowOverlap="1" wp14:anchorId="6A0C8321" wp14:editId="5F2FB022">
                <wp:simplePos x="0" y="0"/>
                <wp:positionH relativeFrom="margin">
                  <wp:align>right</wp:align>
                </wp:positionH>
                <wp:positionV relativeFrom="paragraph">
                  <wp:posOffset>266065</wp:posOffset>
                </wp:positionV>
                <wp:extent cx="6486525" cy="419100"/>
                <wp:effectExtent l="0" t="0" r="47625" b="57150"/>
                <wp:wrapNone/>
                <wp:docPr id="37"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6525" cy="419100"/>
                        </a:xfrm>
                        <a:prstGeom prst="rect">
                          <a:avLst/>
                        </a:prstGeom>
                        <a:gradFill rotWithShape="0">
                          <a:gsLst>
                            <a:gs pos="0">
                              <a:srgbClr val="FFFFFF"/>
                            </a:gs>
                            <a:gs pos="100000">
                              <a:srgbClr val="B8CCE4"/>
                            </a:gs>
                          </a:gsLst>
                          <a:lin ang="5400000" scaled="1"/>
                        </a:gradFill>
                        <a:ln w="12700">
                          <a:solidFill>
                            <a:srgbClr val="95B3D7"/>
                          </a:solidFill>
                          <a:miter lim="800000"/>
                          <a:headEnd/>
                          <a:tailEnd/>
                        </a:ln>
                        <a:effectLst>
                          <a:outerShdw dist="28398" dir="3806097" algn="ctr" rotWithShape="0">
                            <a:srgbClr val="243F60">
                              <a:alpha val="50000"/>
                            </a:srgbClr>
                          </a:outerShdw>
                        </a:effectLst>
                      </wps:spPr>
                      <wps:txbx>
                        <w:txbxContent>
                          <w:p w14:paraId="581D000A" w14:textId="77879EC9" w:rsidR="00421C8C" w:rsidRPr="00D46B89" w:rsidRDefault="00421C8C" w:rsidP="007504C1">
                            <w:pPr>
                              <w:pStyle w:val="Heading2"/>
                              <w:rPr>
                                <w:szCs w:val="28"/>
                              </w:rPr>
                            </w:pPr>
                            <w:bookmarkStart w:id="41" w:name="_Toc124110370"/>
                            <w:r>
                              <w:rPr>
                                <w:szCs w:val="28"/>
                              </w:rPr>
                              <w:t xml:space="preserve">5.  </w:t>
                            </w:r>
                            <w:r w:rsidRPr="00077ACF">
                              <w:rPr>
                                <w:rStyle w:val="Heading2Char"/>
                                <w:b/>
                                <w:bCs/>
                              </w:rPr>
                              <w:t>ASSESSMENT RULES AND REGULATIONS</w:t>
                            </w:r>
                            <w:bookmarkEnd w:id="41"/>
                          </w:p>
                          <w:p w14:paraId="6B975486" w14:textId="77777777" w:rsidR="00421C8C" w:rsidRPr="00D46B89" w:rsidRDefault="00421C8C" w:rsidP="00421C8C">
                            <w:pPr>
                              <w:pStyle w:val="ListParagraph"/>
                              <w:spacing w:line="360" w:lineRule="auto"/>
                              <w:ind w:left="900"/>
                              <w:rPr>
                                <w:b/>
                              </w:rPr>
                            </w:pPr>
                          </w:p>
                          <w:p w14:paraId="2792912B" w14:textId="77777777" w:rsidR="00421C8C" w:rsidRPr="00D46B89" w:rsidRDefault="00421C8C" w:rsidP="00421C8C">
                            <w:pPr>
                              <w:jc w:val="center"/>
                              <w:rPr>
                                <w:b/>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0C8321" id="_x0000_s1031" style="position:absolute;left:0;text-align:left;margin-left:459.55pt;margin-top:20.95pt;width:510.75pt;height:33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" strokecolor="#95b3d7" strokeweight="1pt">
                <v:fill color2="#b8cce4" focus="100%" type="gradient"/>
                <v:shadow on="t" color="#243f60" opacity=".5" offset="1pt"/>
                <v:textbox>
                  <w:txbxContent>
                    <w:p w14:paraId="581D000A" w14:textId="77879EC9" w:rsidR="00421C8C" w:rsidRPr="00D46B89" w:rsidRDefault="00421C8C" w:rsidP="007504C1">
                      <w:pPr>
                        <w:pStyle w:val="Heading2"/>
                        <w:rPr>
                          <w:szCs w:val="28"/>
                        </w:rPr>
                      </w:pPr>
                      <w:bookmarkStart w:id="42" w:name="_Toc124110370"/>
                      <w:r>
                        <w:rPr>
                          <w:szCs w:val="28"/>
                        </w:rPr>
                        <w:t xml:space="preserve">5.  </w:t>
                      </w:r>
                      <w:r w:rsidRPr="00077ACF">
                        <w:rPr>
                          <w:rStyle w:val="Heading2Char"/>
                          <w:b/>
                          <w:bCs/>
                        </w:rPr>
                        <w:t>ASSESSMENT RULES AND REGULATIONS</w:t>
                      </w:r>
                      <w:bookmarkEnd w:id="42"/>
                    </w:p>
                    <w:p w14:paraId="6B975486" w14:textId="77777777" w:rsidR="00421C8C" w:rsidRPr="00D46B89" w:rsidRDefault="00421C8C" w:rsidP="00421C8C">
                      <w:pPr>
                        <w:pStyle w:val="ListParagraph"/>
                        <w:spacing w:line="360" w:lineRule="auto"/>
                        <w:ind w:left="900"/>
                        <w:rPr>
                          <w:b/>
                        </w:rPr>
                      </w:pPr>
                    </w:p>
                    <w:p w14:paraId="2792912B" w14:textId="77777777" w:rsidR="00421C8C" w:rsidRPr="00D46B89" w:rsidRDefault="00421C8C" w:rsidP="00421C8C">
                      <w:pPr>
                        <w:jc w:val="center"/>
                        <w:rPr>
                          <w:b/>
                          <w:sz w:val="28"/>
                          <w:szCs w:val="28"/>
                        </w:rPr>
                      </w:pPr>
                    </w:p>
                  </w:txbxContent>
                </v:textbox>
                <w10:wrap anchorx="margin"/>
              </v:rect>
            </w:pict>
          </mc:Fallback>
        </mc:AlternateContent>
      </w:r>
    </w:p>
    <w:p w14:paraId="6F94D179" w14:textId="729EA4F3" w:rsidR="00BC4749" w:rsidRPr="00BC4749" w:rsidRDefault="00BC4749" w:rsidP="00BC4749">
      <w:pPr>
        <w:autoSpaceDE w:val="0"/>
        <w:autoSpaceDN w:val="0"/>
        <w:adjustRightInd w:val="0"/>
        <w:spacing w:after="0" w:line="360" w:lineRule="auto"/>
        <w:ind w:left="0" w:right="0" w:firstLine="0"/>
        <w:rPr>
          <w:rFonts w:eastAsia="Times New Roman"/>
          <w:szCs w:val="20"/>
          <w:lang w:val="en-GB" w:eastAsia="en-US" w:bidi="en-US"/>
        </w:rPr>
      </w:pPr>
    </w:p>
    <w:p w14:paraId="4028B6BD" w14:textId="7E54D7CA" w:rsidR="00BC4749" w:rsidRDefault="00BC4749" w:rsidP="00CD067D"/>
    <w:p w14:paraId="17E751FA" w14:textId="31A836FE" w:rsidR="00421C8C" w:rsidRDefault="00421C8C" w:rsidP="00CD067D"/>
    <w:p w14:paraId="18B1CEF7" w14:textId="785DA9E7" w:rsidR="009D39DE" w:rsidRPr="009D39DE" w:rsidRDefault="00421C8C" w:rsidP="007504C1">
      <w:pPr>
        <w:pStyle w:val="Heading3"/>
        <w:rPr>
          <w:lang w:eastAsia="en-US" w:bidi="en-US"/>
        </w:rPr>
      </w:pPr>
      <w:bookmarkStart w:id="43" w:name="_Toc123722308"/>
      <w:bookmarkStart w:id="44" w:name="_Toc124110371"/>
      <w:r w:rsidRPr="00421C8C">
        <w:rPr>
          <w:lang w:val="en-GB" w:eastAsia="en-US" w:bidi="en-US"/>
        </w:rPr>
        <w:t>5.</w:t>
      </w:r>
      <w:bookmarkEnd w:id="43"/>
      <w:r w:rsidR="009D39DE">
        <w:rPr>
          <w:lang w:val="en-GB" w:eastAsia="en-US" w:bidi="en-US"/>
        </w:rPr>
        <w:t xml:space="preserve">1 </w:t>
      </w:r>
      <w:bookmarkStart w:id="45" w:name="_Toc123722309"/>
      <w:r w:rsidR="009D39DE" w:rsidRPr="009D39DE">
        <w:rPr>
          <w:lang w:eastAsia="en-US" w:bidi="en-US"/>
        </w:rPr>
        <w:t>Specifications and guidelines for the submission of assignments</w:t>
      </w:r>
      <w:bookmarkEnd w:id="44"/>
      <w:bookmarkEnd w:id="45"/>
      <w:r w:rsidR="009D39DE" w:rsidRPr="009D39DE">
        <w:rPr>
          <w:lang w:eastAsia="en-US" w:bidi="en-US"/>
        </w:rPr>
        <w:t xml:space="preserve">                 </w:t>
      </w:r>
    </w:p>
    <w:p w14:paraId="476BF8B0" w14:textId="77777777" w:rsidR="009D39DE" w:rsidRPr="009D39DE" w:rsidRDefault="009D39DE" w:rsidP="009D39DE">
      <w:pPr>
        <w:spacing w:before="120" w:after="120" w:line="360" w:lineRule="auto"/>
        <w:ind w:left="0" w:right="0" w:firstLine="0"/>
        <w:rPr>
          <w:rFonts w:eastAsia="Times New Roman"/>
          <w:color w:val="auto"/>
          <w:szCs w:val="24"/>
          <w:lang w:val="en-GB" w:eastAsia="en-US" w:bidi="en-US"/>
        </w:rPr>
      </w:pPr>
    </w:p>
    <w:p w14:paraId="407ABAF8" w14:textId="3C4BEA65" w:rsidR="008C75AC" w:rsidRPr="009B6153" w:rsidRDefault="008C75AC" w:rsidP="008C75AC">
      <w:pPr>
        <w:pStyle w:val="ListParagraph"/>
        <w:numPr>
          <w:ilvl w:val="0"/>
          <w:numId w:val="18"/>
        </w:numPr>
        <w:spacing w:before="120" w:after="120" w:line="360" w:lineRule="auto"/>
        <w:ind w:right="0"/>
        <w:rPr>
          <w:rFonts w:eastAsia="Times New Roman"/>
          <w:color w:val="auto"/>
          <w:szCs w:val="24"/>
          <w:lang w:val="en-GB" w:eastAsia="en-US" w:bidi="en-US"/>
        </w:rPr>
      </w:pPr>
      <w:r w:rsidRPr="009B6153">
        <w:rPr>
          <w:rFonts w:eastAsia="Times New Roman"/>
          <w:color w:val="auto"/>
          <w:szCs w:val="24"/>
          <w:lang w:val="en-GB" w:eastAsia="en-US" w:bidi="en-US"/>
        </w:rPr>
        <w:t>Assignment return date will be determined by the lecturer</w:t>
      </w:r>
      <w:r w:rsidR="009B6153">
        <w:rPr>
          <w:rFonts w:eastAsia="Times New Roman"/>
          <w:color w:val="auto"/>
          <w:szCs w:val="24"/>
          <w:lang w:val="en-GB" w:eastAsia="en-US" w:bidi="en-US"/>
        </w:rPr>
        <w:t>.</w:t>
      </w:r>
    </w:p>
    <w:p w14:paraId="3F639CFA" w14:textId="2F4A9927" w:rsidR="008C75AC" w:rsidRPr="009B6153" w:rsidRDefault="008C75AC" w:rsidP="008C75AC">
      <w:pPr>
        <w:pStyle w:val="ListParagraph"/>
        <w:numPr>
          <w:ilvl w:val="0"/>
          <w:numId w:val="18"/>
        </w:numPr>
        <w:spacing w:before="120" w:after="120" w:line="360" w:lineRule="auto"/>
        <w:ind w:right="0"/>
        <w:rPr>
          <w:rFonts w:eastAsia="Times New Roman"/>
          <w:color w:val="auto"/>
          <w:szCs w:val="24"/>
          <w:lang w:val="en-GB" w:eastAsia="en-US" w:bidi="en-US"/>
        </w:rPr>
      </w:pPr>
      <w:r w:rsidRPr="009B6153">
        <w:rPr>
          <w:rFonts w:eastAsia="Times New Roman"/>
          <w:color w:val="auto"/>
          <w:szCs w:val="24"/>
          <w:lang w:val="en-GB" w:eastAsia="en-US" w:bidi="en-US"/>
        </w:rPr>
        <w:t>An original copy of the assignment must be submitted</w:t>
      </w:r>
      <w:r w:rsidR="00C853B9">
        <w:rPr>
          <w:rFonts w:eastAsia="Times New Roman"/>
          <w:color w:val="auto"/>
          <w:szCs w:val="24"/>
          <w:lang w:val="en-GB" w:eastAsia="en-US" w:bidi="en-US"/>
        </w:rPr>
        <w:t xml:space="preserve"> via Brightspace platform</w:t>
      </w:r>
    </w:p>
    <w:p w14:paraId="6B89F756" w14:textId="173E2876" w:rsidR="008C75AC" w:rsidRPr="009B6153" w:rsidRDefault="008C75AC" w:rsidP="008C75AC">
      <w:pPr>
        <w:pStyle w:val="ListParagraph"/>
        <w:numPr>
          <w:ilvl w:val="0"/>
          <w:numId w:val="18"/>
        </w:numPr>
        <w:spacing w:before="120" w:after="120" w:line="360" w:lineRule="auto"/>
        <w:ind w:right="0"/>
        <w:rPr>
          <w:rFonts w:eastAsia="Times New Roman"/>
          <w:color w:val="auto"/>
          <w:szCs w:val="24"/>
          <w:lang w:val="en-GB" w:eastAsia="en-US" w:bidi="en-US"/>
        </w:rPr>
      </w:pPr>
      <w:r w:rsidRPr="009B6153">
        <w:rPr>
          <w:rFonts w:eastAsia="Times New Roman"/>
          <w:color w:val="auto"/>
          <w:szCs w:val="24"/>
          <w:lang w:val="en-GB" w:eastAsia="en-US" w:bidi="en-US"/>
        </w:rPr>
        <w:t xml:space="preserve">Assignments are due on the specified date by </w:t>
      </w:r>
      <w:r w:rsidR="00C853B9">
        <w:rPr>
          <w:rFonts w:eastAsia="Times New Roman"/>
          <w:color w:val="auto"/>
          <w:szCs w:val="24"/>
          <w:lang w:val="en-GB" w:eastAsia="en-US" w:bidi="en-US"/>
        </w:rPr>
        <w:t>00</w:t>
      </w:r>
      <w:r w:rsidRPr="009B6153">
        <w:rPr>
          <w:rFonts w:eastAsia="Times New Roman"/>
          <w:color w:val="auto"/>
          <w:szCs w:val="24"/>
          <w:lang w:val="en-GB" w:eastAsia="en-US" w:bidi="en-US"/>
        </w:rPr>
        <w:t>h00</w:t>
      </w:r>
      <w:r w:rsidR="00C853B9">
        <w:rPr>
          <w:rFonts w:eastAsia="Times New Roman"/>
          <w:color w:val="auto"/>
          <w:szCs w:val="24"/>
          <w:lang w:val="en-GB" w:eastAsia="en-US" w:bidi="en-US"/>
        </w:rPr>
        <w:t xml:space="preserve"> midnight</w:t>
      </w:r>
    </w:p>
    <w:p w14:paraId="14820FEF" w14:textId="7D2F3AE9" w:rsidR="00A23E21" w:rsidRDefault="00A23E21" w:rsidP="008C75AC">
      <w:pPr>
        <w:pStyle w:val="ListParagraph"/>
        <w:numPr>
          <w:ilvl w:val="0"/>
          <w:numId w:val="18"/>
        </w:numPr>
        <w:spacing w:before="120" w:after="120" w:line="360" w:lineRule="auto"/>
        <w:ind w:right="0"/>
        <w:rPr>
          <w:rFonts w:eastAsia="Times New Roman"/>
          <w:color w:val="auto"/>
          <w:szCs w:val="24"/>
          <w:lang w:val="en-GB" w:eastAsia="en-US" w:bidi="en-US"/>
        </w:rPr>
      </w:pPr>
      <w:r>
        <w:rPr>
          <w:rFonts w:eastAsia="Times New Roman"/>
          <w:color w:val="auto"/>
          <w:szCs w:val="24"/>
          <w:lang w:val="en-GB" w:eastAsia="en-US" w:bidi="en-US"/>
        </w:rPr>
        <w:t>No hard copy assignment will be accepted</w:t>
      </w:r>
    </w:p>
    <w:p w14:paraId="7E66D45F" w14:textId="1F19637E" w:rsidR="008C75AC" w:rsidRDefault="008C75AC" w:rsidP="00C8143D">
      <w:pPr>
        <w:pStyle w:val="ListParagraph"/>
        <w:numPr>
          <w:ilvl w:val="0"/>
          <w:numId w:val="18"/>
        </w:numPr>
        <w:spacing w:before="120" w:after="120" w:line="360" w:lineRule="auto"/>
        <w:ind w:right="0"/>
        <w:rPr>
          <w:rFonts w:eastAsia="Times New Roman"/>
          <w:color w:val="auto"/>
          <w:szCs w:val="24"/>
          <w:lang w:val="en-GB" w:eastAsia="en-US" w:bidi="en-US"/>
        </w:rPr>
      </w:pPr>
      <w:r w:rsidRPr="009B6153">
        <w:rPr>
          <w:rFonts w:eastAsia="Times New Roman"/>
          <w:color w:val="auto"/>
          <w:szCs w:val="24"/>
          <w:lang w:val="en-GB" w:eastAsia="en-US" w:bidi="en-US"/>
        </w:rPr>
        <w:t xml:space="preserve">In the rare instance of the student not being able to submit an assignment (due to illness or the death of a family member) the lecturer must be informed within </w:t>
      </w:r>
      <w:r w:rsidRPr="009B6153">
        <w:rPr>
          <w:rFonts w:eastAsia="Times New Roman"/>
          <w:b/>
          <w:color w:val="auto"/>
          <w:szCs w:val="24"/>
          <w:lang w:val="en-GB" w:eastAsia="en-US" w:bidi="en-US"/>
        </w:rPr>
        <w:t>48</w:t>
      </w:r>
      <w:r w:rsidRPr="009B6153">
        <w:rPr>
          <w:rFonts w:eastAsia="Times New Roman"/>
          <w:color w:val="auto"/>
          <w:szCs w:val="24"/>
          <w:lang w:val="en-GB" w:eastAsia="en-US" w:bidi="en-US"/>
        </w:rPr>
        <w:t xml:space="preserve"> hours. In the case of illness, a medical note must be submitted to the guardian lecturer within </w:t>
      </w:r>
      <w:r w:rsidRPr="009B6153">
        <w:rPr>
          <w:rFonts w:eastAsia="Times New Roman"/>
          <w:b/>
          <w:color w:val="auto"/>
          <w:szCs w:val="24"/>
          <w:lang w:val="en-GB" w:eastAsia="en-US" w:bidi="en-US"/>
        </w:rPr>
        <w:t>48</w:t>
      </w:r>
      <w:r w:rsidRPr="009B6153">
        <w:rPr>
          <w:rFonts w:eastAsia="Times New Roman"/>
          <w:color w:val="auto"/>
          <w:szCs w:val="24"/>
          <w:lang w:val="en-GB" w:eastAsia="en-US" w:bidi="en-US"/>
        </w:rPr>
        <w:t xml:space="preserve"> hours. If the sick note is faxed, it is the responsibility of the student to make sure that the note was received. In the case of the student attending a funeral, the funeral letter must be submitted to the guardian lecturer no later than </w:t>
      </w:r>
      <w:r w:rsidRPr="00A23E21">
        <w:rPr>
          <w:rFonts w:eastAsia="Times New Roman"/>
          <w:b/>
          <w:bCs/>
          <w:color w:val="auto"/>
          <w:szCs w:val="24"/>
          <w:lang w:val="en-GB" w:eastAsia="en-US" w:bidi="en-US"/>
        </w:rPr>
        <w:t>48</w:t>
      </w:r>
      <w:r w:rsidRPr="009B6153">
        <w:rPr>
          <w:rFonts w:eastAsia="Times New Roman"/>
          <w:color w:val="auto"/>
          <w:szCs w:val="24"/>
          <w:lang w:val="en-GB" w:eastAsia="en-US" w:bidi="en-US"/>
        </w:rPr>
        <w:t xml:space="preserve"> hours after the funeral.</w:t>
      </w:r>
    </w:p>
    <w:p w14:paraId="2C0A8F19" w14:textId="09B0144D" w:rsidR="00A41E80" w:rsidRDefault="00A41E80" w:rsidP="00A41E80">
      <w:pPr>
        <w:spacing w:before="120" w:after="120" w:line="360" w:lineRule="auto"/>
        <w:ind w:right="0"/>
        <w:rPr>
          <w:rFonts w:eastAsia="Times New Roman"/>
          <w:color w:val="auto"/>
          <w:szCs w:val="24"/>
          <w:lang w:val="en-GB" w:eastAsia="en-US" w:bidi="en-US"/>
        </w:rPr>
      </w:pPr>
    </w:p>
    <w:p w14:paraId="5DFB873A" w14:textId="77777777" w:rsidR="008D1BD5" w:rsidRDefault="008D1BD5" w:rsidP="007504C1">
      <w:pPr>
        <w:pStyle w:val="Heading3"/>
        <w:rPr>
          <w:lang w:val="en-GB" w:eastAsia="en-US" w:bidi="en-US"/>
        </w:rPr>
      </w:pPr>
      <w:bookmarkStart w:id="46" w:name="_Toc123722310"/>
    </w:p>
    <w:p w14:paraId="00B8956D" w14:textId="0494DD54" w:rsidR="00A41E80" w:rsidRPr="009D39DE" w:rsidRDefault="00A41E80" w:rsidP="007504C1">
      <w:pPr>
        <w:pStyle w:val="Heading3"/>
        <w:rPr>
          <w:lang w:eastAsia="en-US" w:bidi="en-US"/>
        </w:rPr>
      </w:pPr>
      <w:bookmarkStart w:id="47" w:name="_Toc124110372"/>
      <w:r w:rsidRPr="00A41E80">
        <w:rPr>
          <w:lang w:val="en-GB" w:eastAsia="en-US" w:bidi="en-US"/>
        </w:rPr>
        <w:t>5.2</w:t>
      </w:r>
      <w:bookmarkEnd w:id="46"/>
      <w:r w:rsidR="009D39DE">
        <w:rPr>
          <w:lang w:val="en-GB" w:eastAsia="en-US" w:bidi="en-US"/>
        </w:rPr>
        <w:t xml:space="preserve"> </w:t>
      </w:r>
      <w:bookmarkStart w:id="48" w:name="_Toc123722311"/>
      <w:r w:rsidR="009D39DE" w:rsidRPr="009D39DE">
        <w:rPr>
          <w:lang w:eastAsia="en-US" w:bidi="en-US"/>
        </w:rPr>
        <w:t>Policy on absence from the tests</w:t>
      </w:r>
      <w:bookmarkEnd w:id="47"/>
      <w:bookmarkEnd w:id="48"/>
      <w:r w:rsidR="009D39DE" w:rsidRPr="009D39DE">
        <w:rPr>
          <w:lang w:eastAsia="en-US" w:bidi="en-US"/>
        </w:rPr>
        <w:t xml:space="preserve">               </w:t>
      </w:r>
    </w:p>
    <w:p w14:paraId="4A8677A8" w14:textId="77777777" w:rsidR="0011023E" w:rsidRDefault="0011023E" w:rsidP="0011023E">
      <w:pPr>
        <w:spacing w:before="120" w:after="120" w:line="360" w:lineRule="auto"/>
        <w:ind w:left="0" w:right="0" w:firstLine="0"/>
        <w:rPr>
          <w:rFonts w:eastAsia="Times New Roman"/>
          <w:color w:val="auto"/>
          <w:szCs w:val="24"/>
          <w:lang w:val="en-GB" w:eastAsia="en-US" w:bidi="en-US"/>
        </w:rPr>
      </w:pPr>
    </w:p>
    <w:p w14:paraId="72467F79" w14:textId="66F11A2F" w:rsidR="0011023E" w:rsidRPr="0011023E" w:rsidRDefault="0011023E" w:rsidP="0011023E">
      <w:pPr>
        <w:spacing w:before="120" w:after="120" w:line="360" w:lineRule="auto"/>
        <w:ind w:left="0" w:right="0" w:firstLine="0"/>
        <w:rPr>
          <w:rFonts w:eastAsia="Times New Roman"/>
          <w:color w:val="auto"/>
          <w:szCs w:val="24"/>
          <w:lang w:val="en-GB" w:eastAsia="en-US" w:bidi="en-US"/>
        </w:rPr>
      </w:pPr>
      <w:r w:rsidRPr="0011023E">
        <w:rPr>
          <w:rFonts w:eastAsia="Times New Roman"/>
          <w:color w:val="auto"/>
          <w:szCs w:val="24"/>
          <w:lang w:val="en-GB" w:eastAsia="en-US" w:bidi="en-US"/>
        </w:rPr>
        <w:t>It is mandatory that students write all the tests as scheduled. In the rare instance of the student being unable to attend or arriving late for these learning experiences (for example: illness, death of family member), the following procedures are to be followed:</w:t>
      </w:r>
    </w:p>
    <w:p w14:paraId="159526AB" w14:textId="77777777" w:rsidR="0011023E" w:rsidRPr="0011023E" w:rsidRDefault="0011023E" w:rsidP="0011023E">
      <w:pPr>
        <w:pStyle w:val="ListParagraph"/>
        <w:numPr>
          <w:ilvl w:val="0"/>
          <w:numId w:val="21"/>
        </w:numPr>
        <w:spacing w:before="120" w:after="120" w:line="360" w:lineRule="auto"/>
        <w:ind w:right="0"/>
        <w:rPr>
          <w:rFonts w:eastAsia="Times New Roman"/>
          <w:color w:val="auto"/>
          <w:szCs w:val="24"/>
          <w:lang w:val="en-GB" w:eastAsia="en-US" w:bidi="en-US"/>
        </w:rPr>
      </w:pPr>
      <w:r w:rsidRPr="0011023E">
        <w:rPr>
          <w:rFonts w:eastAsia="Times New Roman"/>
          <w:color w:val="auto"/>
          <w:szCs w:val="24"/>
          <w:lang w:val="en-GB" w:eastAsia="en-US" w:bidi="en-US"/>
        </w:rPr>
        <w:t xml:space="preserve">Inform the subject lecturer within </w:t>
      </w:r>
      <w:r w:rsidRPr="0011023E">
        <w:rPr>
          <w:rFonts w:eastAsia="Times New Roman"/>
          <w:b/>
          <w:color w:val="auto"/>
          <w:szCs w:val="24"/>
          <w:lang w:val="en-GB" w:eastAsia="en-US" w:bidi="en-US"/>
        </w:rPr>
        <w:t>48</w:t>
      </w:r>
      <w:r w:rsidRPr="0011023E">
        <w:rPr>
          <w:rFonts w:eastAsia="Times New Roman"/>
          <w:color w:val="auto"/>
          <w:szCs w:val="24"/>
          <w:lang w:val="en-GB" w:eastAsia="en-US" w:bidi="en-US"/>
        </w:rPr>
        <w:t xml:space="preserve"> hours. </w:t>
      </w:r>
    </w:p>
    <w:p w14:paraId="15F91C34" w14:textId="77777777" w:rsidR="0011023E" w:rsidRPr="0011023E" w:rsidRDefault="0011023E" w:rsidP="0011023E">
      <w:pPr>
        <w:pStyle w:val="ListParagraph"/>
        <w:numPr>
          <w:ilvl w:val="0"/>
          <w:numId w:val="21"/>
        </w:numPr>
        <w:spacing w:before="120" w:after="120" w:line="360" w:lineRule="auto"/>
        <w:ind w:right="0"/>
        <w:rPr>
          <w:rFonts w:eastAsia="Times New Roman"/>
          <w:color w:val="auto"/>
          <w:szCs w:val="24"/>
          <w:lang w:val="en-GB" w:eastAsia="en-US" w:bidi="en-US"/>
        </w:rPr>
      </w:pPr>
      <w:r w:rsidRPr="0011023E">
        <w:rPr>
          <w:rFonts w:eastAsia="Times New Roman"/>
          <w:color w:val="auto"/>
          <w:szCs w:val="24"/>
          <w:lang w:val="en-GB" w:eastAsia="en-US" w:bidi="en-US"/>
        </w:rPr>
        <w:t xml:space="preserve">In the case of illness, a medical note must be submitted to the guardian lecturer within </w:t>
      </w:r>
      <w:r w:rsidRPr="0011023E">
        <w:rPr>
          <w:rFonts w:eastAsia="Times New Roman"/>
          <w:b/>
          <w:color w:val="auto"/>
          <w:szCs w:val="24"/>
          <w:lang w:val="en-GB" w:eastAsia="en-US" w:bidi="en-US"/>
        </w:rPr>
        <w:t>48</w:t>
      </w:r>
      <w:r w:rsidRPr="0011023E">
        <w:rPr>
          <w:rFonts w:eastAsia="Times New Roman"/>
          <w:color w:val="auto"/>
          <w:szCs w:val="24"/>
          <w:lang w:val="en-GB" w:eastAsia="en-US" w:bidi="en-US"/>
        </w:rPr>
        <w:t xml:space="preserve"> hours. If the sick note is faxed, it is the responsibility of the student to make sure that the note was received. </w:t>
      </w:r>
    </w:p>
    <w:p w14:paraId="10BBC592" w14:textId="77777777" w:rsidR="0011023E" w:rsidRPr="0011023E" w:rsidRDefault="0011023E" w:rsidP="0011023E">
      <w:pPr>
        <w:pStyle w:val="ListParagraph"/>
        <w:numPr>
          <w:ilvl w:val="0"/>
          <w:numId w:val="21"/>
        </w:numPr>
        <w:spacing w:before="120" w:after="120" w:line="360" w:lineRule="auto"/>
        <w:ind w:right="0"/>
        <w:rPr>
          <w:rFonts w:eastAsia="Times New Roman"/>
          <w:color w:val="auto"/>
          <w:szCs w:val="24"/>
          <w:lang w:val="en-GB" w:eastAsia="en-US" w:bidi="en-US"/>
        </w:rPr>
      </w:pPr>
      <w:r w:rsidRPr="0011023E">
        <w:rPr>
          <w:rFonts w:eastAsia="Times New Roman"/>
          <w:color w:val="auto"/>
          <w:szCs w:val="24"/>
          <w:lang w:val="en-GB" w:eastAsia="en-US" w:bidi="en-US"/>
        </w:rPr>
        <w:t xml:space="preserve">In the case of the student attending a funeral, the funeral letter must be submitted to the guardian lecturer no later than </w:t>
      </w:r>
      <w:r w:rsidRPr="0011023E">
        <w:rPr>
          <w:rFonts w:eastAsia="Times New Roman"/>
          <w:b/>
          <w:color w:val="auto"/>
          <w:szCs w:val="24"/>
          <w:lang w:val="en-GB" w:eastAsia="en-US" w:bidi="en-US"/>
        </w:rPr>
        <w:t>48</w:t>
      </w:r>
      <w:r w:rsidRPr="0011023E">
        <w:rPr>
          <w:rFonts w:eastAsia="Times New Roman"/>
          <w:color w:val="auto"/>
          <w:szCs w:val="24"/>
          <w:lang w:val="en-GB" w:eastAsia="en-US" w:bidi="en-US"/>
        </w:rPr>
        <w:t xml:space="preserve"> hours after the funeral.</w:t>
      </w:r>
    </w:p>
    <w:p w14:paraId="0E971AE1" w14:textId="77777777" w:rsidR="0011023E" w:rsidRPr="0011023E" w:rsidRDefault="0011023E" w:rsidP="0011023E">
      <w:pPr>
        <w:pStyle w:val="ListParagraph"/>
        <w:numPr>
          <w:ilvl w:val="0"/>
          <w:numId w:val="21"/>
        </w:numPr>
        <w:spacing w:before="120" w:after="120" w:line="360" w:lineRule="auto"/>
        <w:ind w:right="0"/>
        <w:rPr>
          <w:rFonts w:eastAsia="Times New Roman"/>
          <w:color w:val="auto"/>
          <w:szCs w:val="24"/>
          <w:lang w:val="en-GB" w:eastAsia="en-US" w:bidi="en-US"/>
        </w:rPr>
      </w:pPr>
      <w:r w:rsidRPr="0011023E">
        <w:rPr>
          <w:rFonts w:eastAsia="Times New Roman"/>
          <w:color w:val="auto"/>
          <w:szCs w:val="24"/>
          <w:lang w:val="en-GB" w:eastAsia="en-US" w:bidi="en-US"/>
        </w:rPr>
        <w:t>The student must arrange with the subject lecturer to write the test in the next scheduled re-write time.</w:t>
      </w:r>
    </w:p>
    <w:p w14:paraId="55EEDCFD" w14:textId="77777777" w:rsidR="0011023E" w:rsidRPr="0011023E" w:rsidRDefault="0011023E" w:rsidP="0011023E">
      <w:pPr>
        <w:pStyle w:val="ListParagraph"/>
        <w:numPr>
          <w:ilvl w:val="0"/>
          <w:numId w:val="21"/>
        </w:numPr>
        <w:spacing w:before="120" w:after="120" w:line="360" w:lineRule="auto"/>
        <w:ind w:right="0"/>
        <w:rPr>
          <w:rFonts w:eastAsia="Times New Roman"/>
          <w:color w:val="auto"/>
          <w:szCs w:val="24"/>
          <w:lang w:val="en-GB" w:eastAsia="en-US" w:bidi="en-US"/>
        </w:rPr>
      </w:pPr>
      <w:r w:rsidRPr="0011023E">
        <w:rPr>
          <w:rFonts w:eastAsia="Times New Roman"/>
          <w:color w:val="auto"/>
          <w:szCs w:val="24"/>
          <w:lang w:val="en-GB" w:eastAsia="en-US" w:bidi="en-US"/>
        </w:rPr>
        <w:t xml:space="preserve">If a medical note or funeral letter is not submitted, a </w:t>
      </w:r>
      <w:r w:rsidRPr="0011023E">
        <w:rPr>
          <w:rFonts w:eastAsia="Times New Roman"/>
          <w:b/>
          <w:color w:val="auto"/>
          <w:szCs w:val="24"/>
          <w:lang w:val="en-GB" w:eastAsia="en-US" w:bidi="en-US"/>
        </w:rPr>
        <w:t>zero</w:t>
      </w:r>
      <w:r w:rsidRPr="0011023E">
        <w:rPr>
          <w:rFonts w:eastAsia="Times New Roman"/>
          <w:color w:val="auto"/>
          <w:szCs w:val="24"/>
          <w:lang w:val="en-GB" w:eastAsia="en-US" w:bidi="en-US"/>
        </w:rPr>
        <w:t xml:space="preserve"> mark will be allocated.</w:t>
      </w:r>
    </w:p>
    <w:p w14:paraId="47A0B90A" w14:textId="234098D0" w:rsidR="0011023E" w:rsidRDefault="0011023E" w:rsidP="0011023E">
      <w:pPr>
        <w:pStyle w:val="ListParagraph"/>
        <w:numPr>
          <w:ilvl w:val="0"/>
          <w:numId w:val="21"/>
        </w:numPr>
        <w:spacing w:before="120" w:after="120" w:line="360" w:lineRule="auto"/>
        <w:ind w:right="0"/>
        <w:rPr>
          <w:rFonts w:eastAsia="Times New Roman"/>
          <w:color w:val="auto"/>
          <w:szCs w:val="24"/>
          <w:lang w:val="en-GB" w:eastAsia="en-US" w:bidi="en-US"/>
        </w:rPr>
      </w:pPr>
      <w:r w:rsidRPr="0011023E">
        <w:rPr>
          <w:rFonts w:eastAsia="Times New Roman"/>
          <w:color w:val="auto"/>
          <w:szCs w:val="24"/>
          <w:lang w:val="en-GB" w:eastAsia="en-US" w:bidi="en-US"/>
        </w:rPr>
        <w:lastRenderedPageBreak/>
        <w:t xml:space="preserve">If student are more than </w:t>
      </w:r>
      <w:r w:rsidRPr="0011023E">
        <w:rPr>
          <w:rFonts w:eastAsia="Times New Roman"/>
          <w:b/>
          <w:color w:val="auto"/>
          <w:szCs w:val="24"/>
          <w:lang w:val="en-GB" w:eastAsia="en-US" w:bidi="en-US"/>
        </w:rPr>
        <w:t>30</w:t>
      </w:r>
      <w:r w:rsidRPr="0011023E">
        <w:rPr>
          <w:rFonts w:eastAsia="Times New Roman"/>
          <w:color w:val="auto"/>
          <w:szCs w:val="24"/>
          <w:lang w:val="en-GB" w:eastAsia="en-US" w:bidi="en-US"/>
        </w:rPr>
        <w:t xml:space="preserve"> minutes late for a </w:t>
      </w:r>
      <w:r w:rsidR="008B09F7" w:rsidRPr="0011023E">
        <w:rPr>
          <w:rFonts w:eastAsia="Times New Roman"/>
          <w:color w:val="auto"/>
          <w:szCs w:val="24"/>
          <w:lang w:val="en-GB" w:eastAsia="en-US" w:bidi="en-US"/>
        </w:rPr>
        <w:t>test,</w:t>
      </w:r>
      <w:r w:rsidRPr="0011023E">
        <w:rPr>
          <w:rFonts w:eastAsia="Times New Roman"/>
          <w:color w:val="auto"/>
          <w:szCs w:val="24"/>
          <w:lang w:val="en-GB" w:eastAsia="en-US" w:bidi="en-US"/>
        </w:rPr>
        <w:t xml:space="preserve"> he/she will not be allowed to write the test and 0% (zero) mark will be given.</w:t>
      </w:r>
    </w:p>
    <w:p w14:paraId="003334B7" w14:textId="010FCC79" w:rsidR="00397FEB" w:rsidRDefault="00397FEB" w:rsidP="00397FEB">
      <w:pPr>
        <w:spacing w:before="120" w:after="120" w:line="360" w:lineRule="auto"/>
        <w:ind w:right="0"/>
        <w:rPr>
          <w:rFonts w:eastAsia="Times New Roman"/>
          <w:color w:val="auto"/>
          <w:szCs w:val="24"/>
          <w:lang w:val="en-GB" w:eastAsia="en-US" w:bidi="en-US"/>
        </w:rPr>
      </w:pPr>
    </w:p>
    <w:p w14:paraId="15F73C7E" w14:textId="006B2ABA" w:rsidR="00397FEB" w:rsidRPr="007758DE" w:rsidRDefault="00397FEB" w:rsidP="007504C1">
      <w:pPr>
        <w:pStyle w:val="Heading3"/>
        <w:rPr>
          <w:lang w:eastAsia="en-US" w:bidi="en-US"/>
        </w:rPr>
      </w:pPr>
      <w:bookmarkStart w:id="49" w:name="_Toc123722312"/>
      <w:bookmarkStart w:id="50" w:name="_Toc124110373"/>
      <w:r w:rsidRPr="00397FEB">
        <w:rPr>
          <w:lang w:val="en-GB" w:eastAsia="en-US" w:bidi="en-US"/>
        </w:rPr>
        <w:t>5.3</w:t>
      </w:r>
      <w:bookmarkEnd w:id="49"/>
      <w:r w:rsidR="007758DE">
        <w:rPr>
          <w:lang w:val="en-GB" w:eastAsia="en-US" w:bidi="en-US"/>
        </w:rPr>
        <w:t xml:space="preserve"> </w:t>
      </w:r>
      <w:bookmarkStart w:id="51" w:name="_Toc123722313"/>
      <w:r w:rsidR="007758DE" w:rsidRPr="007758DE">
        <w:rPr>
          <w:lang w:eastAsia="en-US" w:bidi="en-US"/>
        </w:rPr>
        <w:t>Academic dishonesty</w:t>
      </w:r>
      <w:bookmarkEnd w:id="50"/>
      <w:bookmarkEnd w:id="51"/>
      <w:r w:rsidR="007758DE" w:rsidRPr="007758DE">
        <w:rPr>
          <w:lang w:eastAsia="en-US" w:bidi="en-US"/>
        </w:rPr>
        <w:t xml:space="preserve">                 </w:t>
      </w:r>
    </w:p>
    <w:p w14:paraId="3C18EA54" w14:textId="77777777" w:rsidR="00397FEB" w:rsidRPr="00397FEB" w:rsidRDefault="00397FEB" w:rsidP="00397FEB">
      <w:pPr>
        <w:spacing w:before="120" w:after="120" w:line="360" w:lineRule="auto"/>
        <w:ind w:left="0" w:right="0" w:firstLine="0"/>
        <w:rPr>
          <w:rFonts w:eastAsia="Times New Roman"/>
          <w:b/>
          <w:color w:val="auto"/>
          <w:szCs w:val="24"/>
          <w:lang w:val="en-GB" w:eastAsia="en-US" w:bidi="en-US"/>
        </w:rPr>
      </w:pPr>
      <w:r w:rsidRPr="00397FEB">
        <w:rPr>
          <w:rFonts w:eastAsia="Times New Roman"/>
          <w:b/>
          <w:color w:val="auto"/>
          <w:szCs w:val="24"/>
          <w:lang w:val="en-GB" w:eastAsia="en-US" w:bidi="en-US"/>
        </w:rPr>
        <w:t>Plagiarism</w:t>
      </w:r>
    </w:p>
    <w:p w14:paraId="22E265D8" w14:textId="77777777" w:rsidR="00397FEB" w:rsidRPr="00397FEB" w:rsidRDefault="00397FEB" w:rsidP="00397FEB">
      <w:pPr>
        <w:spacing w:before="120" w:after="120" w:line="360" w:lineRule="auto"/>
        <w:ind w:left="0" w:right="0" w:firstLine="0"/>
        <w:rPr>
          <w:rFonts w:eastAsia="Times New Roman"/>
          <w:color w:val="auto"/>
          <w:szCs w:val="24"/>
          <w:lang w:val="en-GB" w:eastAsia="en-US" w:bidi="en-US"/>
        </w:rPr>
      </w:pPr>
      <w:r w:rsidRPr="00397FEB">
        <w:rPr>
          <w:rFonts w:eastAsia="Times New Roman"/>
          <w:color w:val="auto"/>
          <w:szCs w:val="24"/>
          <w:lang w:val="en-GB" w:eastAsia="en-US" w:bidi="en-US"/>
        </w:rPr>
        <w:t>Plagiarism, is broadly defined as including, but is not limited to:</w:t>
      </w:r>
    </w:p>
    <w:p w14:paraId="6269D453" w14:textId="77777777" w:rsidR="00397FEB" w:rsidRPr="00397FEB" w:rsidRDefault="00397FEB" w:rsidP="00397FEB">
      <w:pPr>
        <w:numPr>
          <w:ilvl w:val="0"/>
          <w:numId w:val="23"/>
        </w:numPr>
        <w:spacing w:before="120" w:after="120" w:line="360" w:lineRule="auto"/>
        <w:ind w:right="0"/>
        <w:rPr>
          <w:rFonts w:eastAsia="Times New Roman"/>
          <w:color w:val="auto"/>
          <w:szCs w:val="24"/>
          <w:lang w:val="en-GB" w:eastAsia="en-US" w:bidi="en-US"/>
        </w:rPr>
      </w:pPr>
      <w:r w:rsidRPr="00397FEB">
        <w:rPr>
          <w:rFonts w:eastAsia="Times New Roman"/>
          <w:color w:val="auto"/>
          <w:szCs w:val="24"/>
          <w:lang w:val="en-GB" w:eastAsia="en-US" w:bidi="en-US"/>
        </w:rPr>
        <w:t>Using published work without correct referencing (the most common)</w:t>
      </w:r>
    </w:p>
    <w:p w14:paraId="11037196" w14:textId="5C5A1622" w:rsidR="00397FEB" w:rsidRPr="00397FEB" w:rsidRDefault="00397FEB" w:rsidP="00397FEB">
      <w:pPr>
        <w:numPr>
          <w:ilvl w:val="0"/>
          <w:numId w:val="23"/>
        </w:numPr>
        <w:spacing w:before="120" w:after="120" w:line="360" w:lineRule="auto"/>
        <w:ind w:right="0"/>
        <w:rPr>
          <w:rFonts w:eastAsia="Times New Roman"/>
          <w:color w:val="auto"/>
          <w:szCs w:val="24"/>
          <w:lang w:val="en-GB" w:eastAsia="en-US" w:bidi="en-US"/>
        </w:rPr>
      </w:pPr>
      <w:r w:rsidRPr="00397FEB">
        <w:rPr>
          <w:rFonts w:eastAsia="Times New Roman"/>
          <w:color w:val="auto"/>
          <w:szCs w:val="24"/>
          <w:lang w:val="en-GB" w:eastAsia="en-US" w:bidi="en-US"/>
        </w:rPr>
        <w:t xml:space="preserve">Copying coursework essays or allowing </w:t>
      </w:r>
      <w:r w:rsidR="00B87B80" w:rsidRPr="00397FEB">
        <w:rPr>
          <w:rFonts w:eastAsia="Times New Roman"/>
          <w:color w:val="auto"/>
          <w:szCs w:val="24"/>
          <w:lang w:val="en-GB" w:eastAsia="en-US" w:bidi="en-US"/>
        </w:rPr>
        <w:t>one’s</w:t>
      </w:r>
      <w:r w:rsidRPr="00397FEB">
        <w:rPr>
          <w:rFonts w:eastAsia="Times New Roman"/>
          <w:color w:val="auto"/>
          <w:szCs w:val="24"/>
          <w:lang w:val="en-GB" w:eastAsia="en-US" w:bidi="en-US"/>
        </w:rPr>
        <w:t xml:space="preserve"> work to be copied</w:t>
      </w:r>
    </w:p>
    <w:p w14:paraId="4C293D84" w14:textId="77777777" w:rsidR="00397FEB" w:rsidRPr="00397FEB" w:rsidRDefault="00397FEB" w:rsidP="00397FEB">
      <w:pPr>
        <w:numPr>
          <w:ilvl w:val="0"/>
          <w:numId w:val="23"/>
        </w:numPr>
        <w:spacing w:before="120" w:after="120" w:line="360" w:lineRule="auto"/>
        <w:ind w:right="0"/>
        <w:rPr>
          <w:rFonts w:eastAsia="Times New Roman"/>
          <w:color w:val="auto"/>
          <w:szCs w:val="24"/>
          <w:lang w:val="en-GB" w:eastAsia="en-US" w:bidi="en-US"/>
        </w:rPr>
      </w:pPr>
      <w:r w:rsidRPr="00397FEB">
        <w:rPr>
          <w:rFonts w:eastAsia="Times New Roman"/>
          <w:color w:val="auto"/>
          <w:szCs w:val="24"/>
          <w:lang w:val="en-GB" w:eastAsia="en-US" w:bidi="en-US"/>
        </w:rPr>
        <w:t>Using work previously submitted for another award</w:t>
      </w:r>
    </w:p>
    <w:p w14:paraId="6529C95E" w14:textId="77777777" w:rsidR="00397FEB" w:rsidRPr="00397FEB" w:rsidRDefault="00397FEB" w:rsidP="00397FEB">
      <w:pPr>
        <w:numPr>
          <w:ilvl w:val="0"/>
          <w:numId w:val="23"/>
        </w:numPr>
        <w:spacing w:before="120" w:after="120" w:line="360" w:lineRule="auto"/>
        <w:ind w:right="0"/>
        <w:rPr>
          <w:rFonts w:eastAsia="Times New Roman"/>
          <w:color w:val="auto"/>
          <w:szCs w:val="24"/>
          <w:lang w:val="en-GB" w:eastAsia="en-US" w:bidi="en-US"/>
        </w:rPr>
      </w:pPr>
      <w:r w:rsidRPr="00397FEB">
        <w:rPr>
          <w:rFonts w:eastAsia="Times New Roman"/>
          <w:color w:val="auto"/>
          <w:szCs w:val="24"/>
          <w:lang w:val="en-GB" w:eastAsia="en-US" w:bidi="en-US"/>
        </w:rPr>
        <w:t>Collaborating with any other person when the work is supposed to be individual</w:t>
      </w:r>
    </w:p>
    <w:p w14:paraId="0F1F01E1" w14:textId="265412F8" w:rsidR="00397FEB" w:rsidRPr="00397FEB" w:rsidRDefault="00397FEB" w:rsidP="00397FEB">
      <w:pPr>
        <w:numPr>
          <w:ilvl w:val="0"/>
          <w:numId w:val="23"/>
        </w:numPr>
        <w:spacing w:before="120" w:after="120" w:line="360" w:lineRule="auto"/>
        <w:ind w:right="0"/>
        <w:rPr>
          <w:rFonts w:eastAsia="Times New Roman"/>
          <w:color w:val="auto"/>
          <w:szCs w:val="24"/>
          <w:lang w:val="en-GB" w:eastAsia="en-US" w:bidi="en-US"/>
        </w:rPr>
      </w:pPr>
      <w:r w:rsidRPr="00397FEB">
        <w:rPr>
          <w:rFonts w:eastAsia="Times New Roman"/>
          <w:color w:val="auto"/>
          <w:szCs w:val="24"/>
          <w:lang w:val="en-GB" w:eastAsia="en-US" w:bidi="en-US"/>
        </w:rPr>
        <w:t>Taking another person's computer file/program/designs/drawings and presenting these as your own</w:t>
      </w:r>
    </w:p>
    <w:p w14:paraId="3397C957" w14:textId="77777777" w:rsidR="00397FEB" w:rsidRPr="00397FEB" w:rsidRDefault="00397FEB" w:rsidP="00397FEB">
      <w:pPr>
        <w:numPr>
          <w:ilvl w:val="0"/>
          <w:numId w:val="23"/>
        </w:numPr>
        <w:spacing w:before="120" w:after="120" w:line="360" w:lineRule="auto"/>
        <w:ind w:right="0"/>
        <w:rPr>
          <w:rFonts w:eastAsia="Times New Roman"/>
          <w:color w:val="auto"/>
          <w:szCs w:val="24"/>
          <w:lang w:val="en-GB" w:eastAsia="en-US" w:bidi="en-US"/>
        </w:rPr>
      </w:pPr>
      <w:r w:rsidRPr="00397FEB">
        <w:rPr>
          <w:rFonts w:eastAsia="Times New Roman"/>
          <w:color w:val="auto"/>
          <w:szCs w:val="24"/>
          <w:lang w:val="en-GB" w:eastAsia="en-US" w:bidi="en-US"/>
        </w:rPr>
        <w:t>Submitting another person’s work as one’s own</w:t>
      </w:r>
    </w:p>
    <w:p w14:paraId="6113D5B6" w14:textId="77777777" w:rsidR="00397FEB" w:rsidRPr="00397FEB" w:rsidRDefault="00397FEB" w:rsidP="00397FEB">
      <w:pPr>
        <w:numPr>
          <w:ilvl w:val="0"/>
          <w:numId w:val="23"/>
        </w:numPr>
        <w:spacing w:before="120" w:after="120" w:line="360" w:lineRule="auto"/>
        <w:ind w:right="0"/>
        <w:rPr>
          <w:rFonts w:eastAsia="Times New Roman"/>
          <w:color w:val="auto"/>
          <w:szCs w:val="24"/>
          <w:lang w:val="en-GB" w:eastAsia="en-US" w:bidi="en-US"/>
        </w:rPr>
      </w:pPr>
      <w:r w:rsidRPr="00397FEB">
        <w:rPr>
          <w:rFonts w:eastAsia="Times New Roman"/>
          <w:color w:val="auto"/>
          <w:szCs w:val="24"/>
          <w:lang w:val="en-GB" w:eastAsia="en-US" w:bidi="en-US"/>
        </w:rPr>
        <w:t xml:space="preserve">The use of unacknowledged material published on the web </w:t>
      </w:r>
    </w:p>
    <w:p w14:paraId="50FA8F6B" w14:textId="77777777" w:rsidR="00397FEB" w:rsidRPr="00397FEB" w:rsidRDefault="00397FEB" w:rsidP="00397FEB">
      <w:pPr>
        <w:numPr>
          <w:ilvl w:val="0"/>
          <w:numId w:val="23"/>
        </w:numPr>
        <w:spacing w:before="120" w:after="120" w:line="360" w:lineRule="auto"/>
        <w:ind w:right="0"/>
        <w:rPr>
          <w:rFonts w:eastAsia="Times New Roman"/>
          <w:color w:val="auto"/>
          <w:szCs w:val="24"/>
          <w:lang w:val="en-GB" w:eastAsia="en-US" w:bidi="en-US"/>
        </w:rPr>
      </w:pPr>
      <w:r w:rsidRPr="00397FEB">
        <w:rPr>
          <w:rFonts w:eastAsia="Times New Roman"/>
          <w:color w:val="auto"/>
          <w:szCs w:val="24"/>
          <w:lang w:val="en-GB" w:eastAsia="en-US" w:bidi="en-US"/>
        </w:rPr>
        <w:t>Purchase of model assignments from whatever source</w:t>
      </w:r>
    </w:p>
    <w:p w14:paraId="375CCFB7" w14:textId="77777777" w:rsidR="00397FEB" w:rsidRPr="00397FEB" w:rsidRDefault="00397FEB" w:rsidP="00397FEB">
      <w:pPr>
        <w:numPr>
          <w:ilvl w:val="0"/>
          <w:numId w:val="23"/>
        </w:numPr>
        <w:spacing w:before="120" w:after="120" w:line="360" w:lineRule="auto"/>
        <w:ind w:right="0"/>
        <w:rPr>
          <w:rFonts w:eastAsia="Times New Roman"/>
          <w:color w:val="auto"/>
          <w:szCs w:val="24"/>
          <w:lang w:val="en-GB" w:eastAsia="en-US" w:bidi="en-US"/>
        </w:rPr>
      </w:pPr>
      <w:r w:rsidRPr="00397FEB">
        <w:rPr>
          <w:rFonts w:eastAsia="Times New Roman"/>
          <w:color w:val="auto"/>
          <w:szCs w:val="24"/>
          <w:lang w:val="en-GB" w:eastAsia="en-US" w:bidi="en-US"/>
        </w:rPr>
        <w:t>Copying another student’s results</w:t>
      </w:r>
    </w:p>
    <w:p w14:paraId="7E998322" w14:textId="77777777" w:rsidR="00397FEB" w:rsidRPr="00397FEB" w:rsidRDefault="00397FEB" w:rsidP="00397FEB">
      <w:pPr>
        <w:numPr>
          <w:ilvl w:val="0"/>
          <w:numId w:val="23"/>
        </w:numPr>
        <w:spacing w:before="200" w:after="200" w:line="276" w:lineRule="auto"/>
        <w:ind w:right="0"/>
        <w:contextualSpacing/>
        <w:rPr>
          <w:rFonts w:eastAsia="Times New Roman"/>
          <w:color w:val="auto"/>
          <w:szCs w:val="24"/>
          <w:lang w:val="en-GB" w:eastAsia="en-US" w:bidi="en-US"/>
        </w:rPr>
      </w:pPr>
      <w:r w:rsidRPr="00397FEB">
        <w:rPr>
          <w:rFonts w:eastAsia="Times New Roman"/>
          <w:color w:val="auto"/>
          <w:szCs w:val="24"/>
          <w:lang w:val="en-GB" w:eastAsia="en-US" w:bidi="en-US"/>
        </w:rPr>
        <w:t>Falsifying results</w:t>
      </w:r>
    </w:p>
    <w:p w14:paraId="62489F84" w14:textId="77777777" w:rsidR="00397FEB" w:rsidRPr="00397FEB" w:rsidRDefault="00397FEB" w:rsidP="00397FEB">
      <w:pPr>
        <w:spacing w:before="120" w:after="120" w:line="360" w:lineRule="auto"/>
        <w:ind w:left="0" w:right="0" w:firstLine="0"/>
        <w:rPr>
          <w:rFonts w:eastAsia="Times New Roman"/>
          <w:color w:val="auto"/>
          <w:szCs w:val="24"/>
          <w:lang w:val="en-GB" w:eastAsia="en-US" w:bidi="en-US"/>
        </w:rPr>
      </w:pPr>
    </w:p>
    <w:p w14:paraId="171C8803" w14:textId="5200997A" w:rsidR="00397FEB" w:rsidRPr="00397FEB" w:rsidRDefault="00397FEB" w:rsidP="00397FEB">
      <w:pPr>
        <w:spacing w:before="120" w:after="120" w:line="360" w:lineRule="auto"/>
        <w:ind w:left="0" w:right="0" w:firstLine="0"/>
        <w:rPr>
          <w:rFonts w:eastAsia="Times New Roman"/>
          <w:color w:val="auto"/>
          <w:szCs w:val="24"/>
          <w:lang w:val="en-GB" w:eastAsia="en-US" w:bidi="en-US"/>
        </w:rPr>
      </w:pPr>
      <w:r w:rsidRPr="00397FEB">
        <w:rPr>
          <w:rFonts w:eastAsia="Times New Roman"/>
          <w:color w:val="auto"/>
          <w:szCs w:val="24"/>
          <w:lang w:val="en-GB" w:eastAsia="en-US" w:bidi="en-US"/>
        </w:rPr>
        <w:t xml:space="preserve">Plagiarism will not be tolerated. Please refer to the prospectus and student diary for detailed information on plagiarism. Despite the fact that students are encouraged to work together on projects, any final submission for a project, workbook, </w:t>
      </w:r>
      <w:r w:rsidR="003A2EEB" w:rsidRPr="00397FEB">
        <w:rPr>
          <w:rFonts w:eastAsia="Times New Roman"/>
          <w:color w:val="auto"/>
          <w:szCs w:val="24"/>
          <w:lang w:val="en-GB" w:eastAsia="en-US" w:bidi="en-US"/>
        </w:rPr>
        <w:t>assignment,</w:t>
      </w:r>
      <w:r w:rsidRPr="00397FEB">
        <w:rPr>
          <w:rFonts w:eastAsia="Times New Roman"/>
          <w:color w:val="auto"/>
          <w:szCs w:val="24"/>
          <w:lang w:val="en-GB" w:eastAsia="en-US" w:bidi="en-US"/>
        </w:rPr>
        <w:t xml:space="preserve"> or exam must be an independent piece of work from the individual student unless clear directions are given otherwise, such as in the case of a group project.</w:t>
      </w:r>
    </w:p>
    <w:p w14:paraId="3C9A94A3" w14:textId="77777777" w:rsidR="00397FEB" w:rsidRPr="00397FEB" w:rsidRDefault="00397FEB" w:rsidP="00397FEB">
      <w:pPr>
        <w:numPr>
          <w:ilvl w:val="0"/>
          <w:numId w:val="22"/>
        </w:numPr>
        <w:spacing w:before="120" w:after="120" w:line="360" w:lineRule="auto"/>
        <w:ind w:right="0"/>
        <w:rPr>
          <w:rFonts w:eastAsia="Times New Roman"/>
          <w:color w:val="auto"/>
          <w:szCs w:val="24"/>
          <w:lang w:val="en-GB" w:eastAsia="en-US" w:bidi="en-US"/>
        </w:rPr>
      </w:pPr>
      <w:r w:rsidRPr="00397FEB">
        <w:rPr>
          <w:rFonts w:eastAsia="Times New Roman"/>
          <w:color w:val="auto"/>
          <w:szCs w:val="24"/>
          <w:lang w:val="en-GB" w:eastAsia="en-US" w:bidi="en-US"/>
        </w:rPr>
        <w:t xml:space="preserve">If a student submits work that is substantially similar to that of a fellow student, the matter will be investigated. Both students may be penalized. </w:t>
      </w:r>
    </w:p>
    <w:p w14:paraId="1144F7E0" w14:textId="77777777" w:rsidR="00397FEB" w:rsidRPr="00397FEB" w:rsidRDefault="00397FEB" w:rsidP="00397FEB">
      <w:pPr>
        <w:numPr>
          <w:ilvl w:val="0"/>
          <w:numId w:val="22"/>
        </w:numPr>
        <w:spacing w:before="120" w:after="120" w:line="360" w:lineRule="auto"/>
        <w:ind w:right="0"/>
        <w:rPr>
          <w:rFonts w:eastAsia="Times New Roman"/>
          <w:color w:val="auto"/>
          <w:szCs w:val="24"/>
          <w:lang w:val="en-GB" w:eastAsia="en-US" w:bidi="en-US"/>
        </w:rPr>
      </w:pPr>
      <w:r w:rsidRPr="00397FEB">
        <w:rPr>
          <w:rFonts w:eastAsia="Times New Roman"/>
          <w:color w:val="auto"/>
          <w:szCs w:val="24"/>
          <w:lang w:val="en-GB" w:eastAsia="en-US" w:bidi="en-US"/>
        </w:rPr>
        <w:t xml:space="preserve">If the student disagrees with the marking of a particular assignment, he/she can request a remark of the paper within two weeks of assignment release date. This request should only occur after unsatisfactory consultation with the marker. The lecturer will arrange for another lecturer to mark the assignment.  An unmarked copy of the assignment must be submitted to the subject lecturer. </w:t>
      </w:r>
    </w:p>
    <w:p w14:paraId="1DE60ADE" w14:textId="77777777" w:rsidR="00397FEB" w:rsidRPr="00397FEB" w:rsidRDefault="00397FEB" w:rsidP="00397FEB">
      <w:pPr>
        <w:spacing w:before="120" w:after="120" w:line="360" w:lineRule="auto"/>
        <w:ind w:left="0" w:right="0" w:firstLine="0"/>
        <w:rPr>
          <w:rFonts w:eastAsia="Times New Roman"/>
          <w:color w:val="auto"/>
          <w:szCs w:val="24"/>
          <w:lang w:val="en-GB" w:eastAsia="en-US" w:bidi="en-US"/>
        </w:rPr>
      </w:pPr>
    </w:p>
    <w:p w14:paraId="1D3BACDC" w14:textId="032CD450" w:rsidR="00397FEB" w:rsidRPr="00397FEB" w:rsidRDefault="00397FEB" w:rsidP="00397FEB">
      <w:pPr>
        <w:spacing w:before="120" w:after="120" w:line="360" w:lineRule="auto"/>
        <w:ind w:left="360" w:right="0" w:firstLine="0"/>
        <w:jc w:val="left"/>
        <w:rPr>
          <w:rFonts w:eastAsia="Times New Roman"/>
          <w:b/>
          <w:i/>
          <w:color w:val="auto"/>
          <w:szCs w:val="24"/>
          <w:lang w:val="en-GB" w:eastAsia="en-US" w:bidi="en-US"/>
        </w:rPr>
      </w:pPr>
      <w:r w:rsidRPr="00397FEB">
        <w:rPr>
          <w:rFonts w:eastAsia="Times New Roman"/>
          <w:b/>
          <w:i/>
          <w:color w:val="auto"/>
          <w:szCs w:val="24"/>
          <w:lang w:val="en-GB" w:eastAsia="en-US" w:bidi="en-US"/>
        </w:rPr>
        <w:t>I have read the above-mentioned rules and regulations and signed.</w:t>
      </w:r>
    </w:p>
    <w:p w14:paraId="15632EF8" w14:textId="77777777" w:rsidR="00397FEB" w:rsidRPr="00397FEB" w:rsidRDefault="00397FEB" w:rsidP="00397FEB">
      <w:pPr>
        <w:spacing w:before="120" w:after="120" w:line="360" w:lineRule="auto"/>
        <w:ind w:left="360" w:right="0" w:firstLine="0"/>
        <w:jc w:val="left"/>
        <w:rPr>
          <w:rFonts w:eastAsia="Times New Roman"/>
          <w:b/>
          <w:i/>
          <w:color w:val="auto"/>
          <w:szCs w:val="24"/>
          <w:lang w:val="en-GB" w:eastAsia="en-US" w:bidi="en-US"/>
        </w:rPr>
      </w:pPr>
    </w:p>
    <w:p w14:paraId="190D98AB" w14:textId="77777777" w:rsidR="00397FEB" w:rsidRPr="00397FEB" w:rsidRDefault="00397FEB" w:rsidP="00397FEB">
      <w:pPr>
        <w:spacing w:before="120" w:after="120" w:line="360" w:lineRule="auto"/>
        <w:ind w:left="360" w:right="0" w:firstLine="0"/>
        <w:jc w:val="left"/>
        <w:rPr>
          <w:rFonts w:eastAsia="Times New Roman"/>
          <w:b/>
          <w:i/>
          <w:color w:val="auto"/>
          <w:szCs w:val="24"/>
          <w:lang w:val="en-GB" w:eastAsia="en-US" w:bidi="en-US"/>
        </w:rPr>
      </w:pPr>
    </w:p>
    <w:p w14:paraId="39A690EB" w14:textId="77777777" w:rsidR="00397FEB" w:rsidRPr="00397FEB" w:rsidRDefault="00397FEB" w:rsidP="00397FEB">
      <w:pPr>
        <w:spacing w:before="120" w:after="120" w:line="360" w:lineRule="auto"/>
        <w:ind w:left="0" w:right="909" w:firstLine="360"/>
        <w:rPr>
          <w:rFonts w:eastAsia="Times New Roman"/>
          <w:color w:val="auto"/>
          <w:szCs w:val="24"/>
          <w:lang w:val="en-GB" w:eastAsia="en-US" w:bidi="en-US"/>
        </w:rPr>
      </w:pPr>
      <w:r w:rsidRPr="00397FEB">
        <w:rPr>
          <w:rFonts w:eastAsia="Times New Roman"/>
          <w:color w:val="auto"/>
          <w:szCs w:val="24"/>
          <w:lang w:val="en-GB" w:eastAsia="en-US" w:bidi="en-US"/>
        </w:rPr>
        <w:t>Signature: _________________________</w:t>
      </w:r>
      <w:r w:rsidRPr="00397FEB">
        <w:rPr>
          <w:rFonts w:eastAsia="Times New Roman"/>
          <w:color w:val="auto"/>
          <w:szCs w:val="24"/>
          <w:lang w:val="en-GB" w:eastAsia="en-US" w:bidi="en-US"/>
        </w:rPr>
        <w:tab/>
        <w:t>Date: ________________</w:t>
      </w:r>
    </w:p>
    <w:p w14:paraId="5623EB70" w14:textId="4FB7DA34" w:rsidR="00397FEB" w:rsidRDefault="00397FEB" w:rsidP="00397FEB">
      <w:pPr>
        <w:spacing w:before="120" w:after="120" w:line="360" w:lineRule="auto"/>
        <w:ind w:right="0"/>
        <w:rPr>
          <w:rFonts w:eastAsia="Times New Roman"/>
          <w:color w:val="auto"/>
          <w:szCs w:val="24"/>
          <w:lang w:val="en-GB" w:eastAsia="en-US" w:bidi="en-US"/>
        </w:rPr>
      </w:pPr>
    </w:p>
    <w:p w14:paraId="6E4B1761" w14:textId="497C7426" w:rsidR="00592391" w:rsidRPr="007758DE" w:rsidRDefault="00592391" w:rsidP="007504C1">
      <w:pPr>
        <w:pStyle w:val="Heading3"/>
        <w:rPr>
          <w:lang w:eastAsia="en-US" w:bidi="en-US"/>
        </w:rPr>
      </w:pPr>
      <w:bookmarkStart w:id="52" w:name="_Toc123722315"/>
      <w:bookmarkStart w:id="53" w:name="_Toc124110374"/>
      <w:r w:rsidRPr="00592391">
        <w:rPr>
          <w:lang w:val="en-GB" w:eastAsia="en-US" w:bidi="en-US"/>
        </w:rPr>
        <w:t>5.4</w:t>
      </w:r>
      <w:bookmarkEnd w:id="52"/>
      <w:r w:rsidR="007758DE">
        <w:rPr>
          <w:lang w:val="en-GB" w:eastAsia="en-US" w:bidi="en-US"/>
        </w:rPr>
        <w:t xml:space="preserve"> </w:t>
      </w:r>
      <w:bookmarkStart w:id="54" w:name="_Toc123722314"/>
      <w:r w:rsidR="007758DE" w:rsidRPr="007758DE">
        <w:rPr>
          <w:lang w:eastAsia="en-US" w:bidi="en-US"/>
        </w:rPr>
        <w:t>Moderation and marking of assessments</w:t>
      </w:r>
      <w:bookmarkEnd w:id="53"/>
      <w:bookmarkEnd w:id="54"/>
      <w:r w:rsidR="007758DE" w:rsidRPr="007758DE">
        <w:rPr>
          <w:lang w:eastAsia="en-US" w:bidi="en-US"/>
        </w:rPr>
        <w:t xml:space="preserve">               </w:t>
      </w:r>
    </w:p>
    <w:p w14:paraId="5B3ADAC6" w14:textId="77777777" w:rsidR="00592391" w:rsidRPr="00397FEB" w:rsidRDefault="00592391" w:rsidP="00397FEB">
      <w:pPr>
        <w:spacing w:before="120" w:after="120" w:line="360" w:lineRule="auto"/>
        <w:ind w:right="0"/>
        <w:rPr>
          <w:rFonts w:eastAsia="Times New Roman"/>
          <w:color w:val="auto"/>
          <w:szCs w:val="24"/>
          <w:lang w:val="en-GB" w:eastAsia="en-US" w:bidi="en-US"/>
        </w:rPr>
      </w:pPr>
    </w:p>
    <w:p w14:paraId="5655460B" w14:textId="737A5D4F" w:rsidR="007758DE" w:rsidRDefault="00592391" w:rsidP="00592391">
      <w:pPr>
        <w:spacing w:before="200" w:after="200" w:line="360" w:lineRule="auto"/>
        <w:ind w:left="0" w:right="0" w:firstLine="0"/>
        <w:rPr>
          <w:rFonts w:eastAsia="Times New Roman"/>
          <w:color w:val="auto"/>
          <w:szCs w:val="24"/>
          <w:lang w:val="en-GB" w:eastAsia="en-US" w:bidi="en-US"/>
        </w:rPr>
      </w:pPr>
      <w:r w:rsidRPr="00592391">
        <w:rPr>
          <w:rFonts w:eastAsia="Times New Roman"/>
          <w:color w:val="auto"/>
          <w:szCs w:val="24"/>
          <w:lang w:val="en-GB" w:eastAsia="en-US" w:bidi="en-US"/>
        </w:rPr>
        <w:t xml:space="preserve">All </w:t>
      </w:r>
      <w:r>
        <w:rPr>
          <w:rFonts w:eastAsia="Times New Roman"/>
          <w:color w:val="auto"/>
          <w:szCs w:val="24"/>
          <w:lang w:val="en-GB" w:eastAsia="en-US" w:bidi="en-US"/>
        </w:rPr>
        <w:t xml:space="preserve">the </w:t>
      </w:r>
      <w:r w:rsidRPr="00592391">
        <w:rPr>
          <w:rFonts w:eastAsia="Times New Roman"/>
          <w:color w:val="auto"/>
          <w:szCs w:val="24"/>
          <w:lang w:val="en-GB" w:eastAsia="en-US" w:bidi="en-US"/>
        </w:rPr>
        <w:t>assessments</w:t>
      </w:r>
      <w:r>
        <w:rPr>
          <w:rFonts w:eastAsia="Times New Roman"/>
          <w:color w:val="auto"/>
          <w:szCs w:val="24"/>
          <w:lang w:val="en-GB" w:eastAsia="en-US" w:bidi="en-US"/>
        </w:rPr>
        <w:t xml:space="preserve"> will be</w:t>
      </w:r>
      <w:r w:rsidRPr="00592391">
        <w:rPr>
          <w:rFonts w:eastAsia="Times New Roman"/>
          <w:color w:val="auto"/>
          <w:szCs w:val="24"/>
          <w:lang w:val="en-GB" w:eastAsia="en-US" w:bidi="en-US"/>
        </w:rPr>
        <w:t xml:space="preserve"> internally moderated. It is the responsibility of the lecturer to mark all assessments and return them within a reasonable timeframe which is two weeks after the assessment date. A memorandum will</w:t>
      </w:r>
      <w:r w:rsidR="00D5100B">
        <w:rPr>
          <w:rFonts w:eastAsia="Times New Roman"/>
          <w:color w:val="auto"/>
          <w:szCs w:val="24"/>
          <w:lang w:val="en-GB" w:eastAsia="en-US" w:bidi="en-US"/>
        </w:rPr>
        <w:t xml:space="preserve"> not</w:t>
      </w:r>
      <w:r w:rsidRPr="00592391">
        <w:rPr>
          <w:rFonts w:eastAsia="Times New Roman"/>
          <w:color w:val="auto"/>
          <w:szCs w:val="24"/>
          <w:lang w:val="en-GB" w:eastAsia="en-US" w:bidi="en-US"/>
        </w:rPr>
        <w:t xml:space="preserve"> be provided to the students. All queries on marks will only be addressed after the students have received the</w:t>
      </w:r>
      <w:r>
        <w:rPr>
          <w:rFonts w:eastAsia="Times New Roman"/>
          <w:color w:val="auto"/>
          <w:szCs w:val="24"/>
          <w:lang w:val="en-GB" w:eastAsia="en-US" w:bidi="en-US"/>
        </w:rPr>
        <w:t>ir tests back</w:t>
      </w:r>
      <w:r w:rsidRPr="00592391">
        <w:rPr>
          <w:rFonts w:eastAsia="Times New Roman"/>
          <w:color w:val="auto"/>
          <w:szCs w:val="24"/>
          <w:lang w:val="en-GB" w:eastAsia="en-US" w:bidi="en-US"/>
        </w:rPr>
        <w:t>.</w:t>
      </w:r>
    </w:p>
    <w:p w14:paraId="385A951D" w14:textId="0617454B" w:rsidR="002D24EB" w:rsidRDefault="002D24EB" w:rsidP="00592391">
      <w:pPr>
        <w:spacing w:before="200" w:after="200" w:line="360" w:lineRule="auto"/>
        <w:ind w:left="0" w:right="0" w:firstLine="0"/>
        <w:rPr>
          <w:rFonts w:eastAsia="Times New Roman"/>
          <w:color w:val="auto"/>
          <w:szCs w:val="24"/>
          <w:lang w:val="en-GB" w:eastAsia="en-US" w:bidi="en-US"/>
        </w:rPr>
      </w:pPr>
    </w:p>
    <w:p w14:paraId="45C9F3DC" w14:textId="39CCD6B4" w:rsidR="002D24EB" w:rsidRDefault="002D24EB" w:rsidP="00592391">
      <w:pPr>
        <w:spacing w:before="200" w:after="200" w:line="360" w:lineRule="auto"/>
        <w:ind w:left="0" w:right="0" w:firstLine="0"/>
        <w:rPr>
          <w:rFonts w:eastAsia="Times New Roman"/>
          <w:color w:val="auto"/>
          <w:szCs w:val="24"/>
          <w:lang w:val="en-GB" w:eastAsia="en-US" w:bidi="en-US"/>
        </w:rPr>
      </w:pPr>
    </w:p>
    <w:p w14:paraId="0255828C" w14:textId="77777777" w:rsidR="002D24EB" w:rsidRDefault="002D24EB" w:rsidP="00592391">
      <w:pPr>
        <w:spacing w:before="200" w:after="200" w:line="360" w:lineRule="auto"/>
        <w:ind w:left="0" w:right="0" w:firstLine="0"/>
        <w:rPr>
          <w:rFonts w:eastAsia="Times New Roman"/>
          <w:color w:val="auto"/>
          <w:szCs w:val="24"/>
          <w:lang w:val="en-GB" w:eastAsia="en-US" w:bidi="en-US"/>
        </w:rPr>
      </w:pPr>
    </w:p>
    <w:p w14:paraId="422B33CD" w14:textId="77777777" w:rsidR="008C5384" w:rsidRDefault="008C5384" w:rsidP="007504C1">
      <w:pPr>
        <w:pStyle w:val="Heading3"/>
        <w:rPr>
          <w:lang w:val="en-GB" w:eastAsia="en-US" w:bidi="en-US"/>
        </w:rPr>
      </w:pPr>
      <w:bookmarkStart w:id="55" w:name="_Toc123722316"/>
    </w:p>
    <w:p w14:paraId="614D70F6" w14:textId="3BB5A296" w:rsidR="005A6B9B" w:rsidRPr="007758DE" w:rsidRDefault="005A6B9B" w:rsidP="007504C1">
      <w:pPr>
        <w:pStyle w:val="Heading3"/>
        <w:rPr>
          <w:lang w:eastAsia="en-US" w:bidi="en-US"/>
        </w:rPr>
      </w:pPr>
      <w:bookmarkStart w:id="56" w:name="_Toc124110375"/>
      <w:r w:rsidRPr="005A6B9B">
        <w:rPr>
          <w:lang w:val="en-GB" w:eastAsia="en-US" w:bidi="en-US"/>
        </w:rPr>
        <w:t>5.5</w:t>
      </w:r>
      <w:bookmarkEnd w:id="55"/>
      <w:r w:rsidR="007758DE">
        <w:rPr>
          <w:lang w:val="en-GB" w:eastAsia="en-US" w:bidi="en-US"/>
        </w:rPr>
        <w:t xml:space="preserve"> </w:t>
      </w:r>
      <w:bookmarkStart w:id="57" w:name="_Toc123722317"/>
      <w:r w:rsidR="007758DE" w:rsidRPr="007758DE">
        <w:rPr>
          <w:lang w:eastAsia="en-US" w:bidi="en-US"/>
        </w:rPr>
        <w:t>Specifications and calculation of the predicates</w:t>
      </w:r>
      <w:bookmarkEnd w:id="56"/>
      <w:bookmarkEnd w:id="57"/>
      <w:r w:rsidR="007758DE" w:rsidRPr="007758DE">
        <w:rPr>
          <w:lang w:eastAsia="en-US" w:bidi="en-US"/>
        </w:rPr>
        <w:t xml:space="preserve">              </w:t>
      </w:r>
    </w:p>
    <w:p w14:paraId="69CB1D6E" w14:textId="480F136F" w:rsidR="005A6B9B" w:rsidRDefault="005A6B9B" w:rsidP="005A6B9B">
      <w:pPr>
        <w:spacing w:before="200" w:after="200" w:line="360" w:lineRule="auto"/>
        <w:ind w:left="0" w:right="0" w:firstLine="0"/>
        <w:rPr>
          <w:rFonts w:eastAsia="Times New Roman"/>
          <w:color w:val="auto"/>
          <w:szCs w:val="24"/>
          <w:lang w:val="en-GB" w:eastAsia="en-US" w:bidi="en-US"/>
        </w:rPr>
      </w:pPr>
      <w:r w:rsidRPr="005A6B9B">
        <w:rPr>
          <w:rFonts w:eastAsia="Times New Roman"/>
          <w:color w:val="auto"/>
          <w:szCs w:val="24"/>
          <w:lang w:val="en-GB" w:eastAsia="en-US" w:bidi="en-US"/>
        </w:rPr>
        <w:t xml:space="preserve">The </w:t>
      </w:r>
      <w:r w:rsidR="005B5DAC">
        <w:rPr>
          <w:rFonts w:eastAsia="Times New Roman"/>
          <w:color w:val="auto"/>
          <w:szCs w:val="24"/>
          <w:lang w:val="en-GB" w:eastAsia="en-US" w:bidi="en-US"/>
        </w:rPr>
        <w:t>predicate</w:t>
      </w:r>
      <w:r w:rsidRPr="005A6B9B">
        <w:rPr>
          <w:rFonts w:eastAsia="Times New Roman"/>
          <w:color w:val="auto"/>
          <w:szCs w:val="24"/>
          <w:lang w:val="en-GB" w:eastAsia="en-US" w:bidi="en-US"/>
        </w:rPr>
        <w:t xml:space="preserve"> mark will be comprised of two class tests, two s</w:t>
      </w:r>
      <w:r w:rsidR="00483DC3" w:rsidRPr="00483DC3">
        <w:rPr>
          <w:rFonts w:eastAsia="Times New Roman"/>
          <w:color w:val="auto"/>
          <w:szCs w:val="24"/>
          <w:lang w:val="en-GB" w:eastAsia="en-US" w:bidi="en-US"/>
        </w:rPr>
        <w:t>ummative</w:t>
      </w:r>
      <w:r w:rsidRPr="005A6B9B">
        <w:rPr>
          <w:rFonts w:eastAsia="Times New Roman"/>
          <w:color w:val="auto"/>
          <w:szCs w:val="24"/>
          <w:lang w:val="en-GB" w:eastAsia="en-US" w:bidi="en-US"/>
        </w:rPr>
        <w:t xml:space="preserve"> tests and </w:t>
      </w:r>
      <w:r w:rsidR="00483DC3" w:rsidRPr="00483DC3">
        <w:rPr>
          <w:rFonts w:eastAsia="Times New Roman"/>
          <w:color w:val="auto"/>
          <w:szCs w:val="24"/>
          <w:lang w:val="en-GB" w:eastAsia="en-US" w:bidi="en-US"/>
        </w:rPr>
        <w:t>two</w:t>
      </w:r>
      <w:r w:rsidRPr="005A6B9B">
        <w:rPr>
          <w:rFonts w:eastAsia="Times New Roman"/>
          <w:color w:val="auto"/>
          <w:szCs w:val="24"/>
          <w:lang w:val="en-GB" w:eastAsia="en-US" w:bidi="en-US"/>
        </w:rPr>
        <w:t xml:space="preserve"> assignment and will be calculated as.</w:t>
      </w:r>
    </w:p>
    <w:tbl>
      <w:tblPr>
        <w:tblW w:w="46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blLook w:val="01E0" w:firstRow="1" w:lastRow="1" w:firstColumn="1" w:lastColumn="1" w:noHBand="0" w:noVBand="0"/>
      </w:tblPr>
      <w:tblGrid>
        <w:gridCol w:w="2784"/>
        <w:gridCol w:w="2699"/>
        <w:gridCol w:w="3961"/>
      </w:tblGrid>
      <w:tr w:rsidR="000E024E" w:rsidRPr="00C11EA1" w14:paraId="2F031C7C" w14:textId="77777777" w:rsidTr="002E310E">
        <w:trPr>
          <w:trHeight w:val="370"/>
        </w:trPr>
        <w:tc>
          <w:tcPr>
            <w:tcW w:w="1474" w:type="pct"/>
            <w:shd w:val="clear" w:color="auto" w:fill="C6D9F1"/>
          </w:tcPr>
          <w:p w14:paraId="6FC49FB7" w14:textId="77777777" w:rsidR="00C11EA1" w:rsidRPr="00C11EA1" w:rsidRDefault="00C11EA1" w:rsidP="00C11EA1">
            <w:pPr>
              <w:tabs>
                <w:tab w:val="left" w:pos="-1142"/>
                <w:tab w:val="left" w:pos="-720"/>
                <w:tab w:val="left" w:pos="0"/>
                <w:tab w:val="left" w:pos="430"/>
                <w:tab w:val="left" w:pos="600"/>
                <w:tab w:val="left" w:pos="1440"/>
                <w:tab w:val="left" w:pos="1734"/>
              </w:tabs>
              <w:spacing w:after="0" w:line="240" w:lineRule="auto"/>
              <w:ind w:left="0" w:right="0" w:firstLine="0"/>
              <w:rPr>
                <w:rFonts w:ascii="Times New Roman" w:eastAsia="Times New Roman" w:hAnsi="Times New Roman" w:cs="Times New Roman"/>
                <w:szCs w:val="20"/>
                <w:lang w:val="en-GB" w:eastAsia="en-US" w:bidi="en-US"/>
              </w:rPr>
            </w:pPr>
          </w:p>
        </w:tc>
        <w:tc>
          <w:tcPr>
            <w:tcW w:w="1429" w:type="pct"/>
            <w:shd w:val="clear" w:color="auto" w:fill="C6D9F1"/>
          </w:tcPr>
          <w:p w14:paraId="653033A7" w14:textId="77777777" w:rsidR="00C11EA1" w:rsidRPr="00C11EA1" w:rsidRDefault="00C11EA1" w:rsidP="00C11EA1">
            <w:pPr>
              <w:tabs>
                <w:tab w:val="left" w:pos="-1142"/>
                <w:tab w:val="left" w:pos="-720"/>
                <w:tab w:val="left" w:pos="0"/>
                <w:tab w:val="left" w:pos="430"/>
                <w:tab w:val="left" w:pos="600"/>
                <w:tab w:val="left" w:pos="1440"/>
                <w:tab w:val="left" w:pos="1734"/>
              </w:tabs>
              <w:spacing w:after="0" w:line="240" w:lineRule="auto"/>
              <w:ind w:left="0" w:right="0" w:firstLine="0"/>
              <w:rPr>
                <w:rFonts w:eastAsia="Times New Roman"/>
                <w:b/>
                <w:szCs w:val="20"/>
                <w:lang w:val="en-GB" w:eastAsia="en-US" w:bidi="en-US"/>
              </w:rPr>
            </w:pPr>
            <w:r w:rsidRPr="00C11EA1">
              <w:rPr>
                <w:rFonts w:eastAsia="Times New Roman"/>
                <w:b/>
                <w:szCs w:val="20"/>
                <w:lang w:val="en-GB" w:eastAsia="en-US" w:bidi="en-US"/>
              </w:rPr>
              <w:t>DATE</w:t>
            </w:r>
          </w:p>
        </w:tc>
        <w:tc>
          <w:tcPr>
            <w:tcW w:w="2097" w:type="pct"/>
            <w:shd w:val="clear" w:color="auto" w:fill="C6D9F1"/>
          </w:tcPr>
          <w:p w14:paraId="053A7765" w14:textId="77777777" w:rsidR="00C11EA1" w:rsidRPr="00C11EA1" w:rsidRDefault="00C11EA1" w:rsidP="00C11EA1">
            <w:pPr>
              <w:tabs>
                <w:tab w:val="left" w:pos="-1142"/>
                <w:tab w:val="left" w:pos="-720"/>
                <w:tab w:val="left" w:pos="0"/>
                <w:tab w:val="left" w:pos="430"/>
                <w:tab w:val="left" w:pos="600"/>
                <w:tab w:val="left" w:pos="1440"/>
                <w:tab w:val="left" w:pos="1734"/>
              </w:tabs>
              <w:spacing w:after="0" w:line="240" w:lineRule="auto"/>
              <w:ind w:left="0" w:right="0" w:firstLine="0"/>
              <w:rPr>
                <w:rFonts w:eastAsia="Times New Roman"/>
                <w:b/>
                <w:szCs w:val="20"/>
                <w:lang w:val="en-GB" w:eastAsia="en-US" w:bidi="en-US"/>
              </w:rPr>
            </w:pPr>
            <w:r w:rsidRPr="00C11EA1">
              <w:rPr>
                <w:rFonts w:eastAsia="Times New Roman"/>
                <w:b/>
                <w:szCs w:val="20"/>
                <w:lang w:val="en-GB" w:eastAsia="en-US" w:bidi="en-US"/>
              </w:rPr>
              <w:t>PERCENTAGE</w:t>
            </w:r>
          </w:p>
        </w:tc>
      </w:tr>
      <w:tr w:rsidR="000E024E" w:rsidRPr="00C11EA1" w14:paraId="697CA885" w14:textId="77777777" w:rsidTr="002E310E">
        <w:tc>
          <w:tcPr>
            <w:tcW w:w="1474" w:type="pct"/>
            <w:shd w:val="clear" w:color="auto" w:fill="C6D9F1"/>
          </w:tcPr>
          <w:p w14:paraId="25687CC4" w14:textId="56DB1C59" w:rsidR="00C11EA1" w:rsidRPr="00C11EA1" w:rsidRDefault="00C11EA1" w:rsidP="00C11EA1">
            <w:pPr>
              <w:tabs>
                <w:tab w:val="left" w:pos="-1142"/>
                <w:tab w:val="left" w:pos="-720"/>
                <w:tab w:val="left" w:pos="0"/>
                <w:tab w:val="left" w:pos="430"/>
                <w:tab w:val="left" w:pos="600"/>
                <w:tab w:val="left" w:pos="1440"/>
                <w:tab w:val="left" w:pos="1734"/>
              </w:tabs>
              <w:spacing w:after="0" w:line="240" w:lineRule="auto"/>
              <w:ind w:left="0" w:right="0" w:firstLine="0"/>
              <w:rPr>
                <w:rFonts w:eastAsia="Times New Roman"/>
                <w:b/>
                <w:szCs w:val="20"/>
                <w:lang w:val="en-GB" w:eastAsia="en-US" w:bidi="en-US"/>
              </w:rPr>
            </w:pPr>
            <w:r w:rsidRPr="005D41DB">
              <w:rPr>
                <w:rFonts w:eastAsia="Times New Roman"/>
                <w:b/>
                <w:szCs w:val="20"/>
                <w:lang w:val="en-GB" w:eastAsia="en-US" w:bidi="en-US"/>
              </w:rPr>
              <w:t>Assignment 1</w:t>
            </w:r>
          </w:p>
        </w:tc>
        <w:tc>
          <w:tcPr>
            <w:tcW w:w="1429" w:type="pct"/>
            <w:shd w:val="clear" w:color="auto" w:fill="C6D9F1"/>
          </w:tcPr>
          <w:p w14:paraId="34873C20" w14:textId="2DACACDF" w:rsidR="00C11EA1" w:rsidRPr="00536EF4" w:rsidRDefault="00536EF4" w:rsidP="00C11EA1">
            <w:pPr>
              <w:tabs>
                <w:tab w:val="left" w:pos="-1142"/>
                <w:tab w:val="left" w:pos="-720"/>
                <w:tab w:val="left" w:pos="0"/>
                <w:tab w:val="left" w:pos="430"/>
                <w:tab w:val="left" w:pos="600"/>
                <w:tab w:val="left" w:pos="1440"/>
                <w:tab w:val="left" w:pos="1734"/>
              </w:tabs>
              <w:spacing w:after="0" w:line="240" w:lineRule="auto"/>
              <w:ind w:left="0" w:right="0" w:firstLine="0"/>
              <w:rPr>
                <w:rFonts w:eastAsia="Times New Roman"/>
                <w:b/>
                <w:bCs/>
                <w:szCs w:val="20"/>
                <w:lang w:val="en-GB" w:eastAsia="en-US" w:bidi="en-US"/>
              </w:rPr>
            </w:pPr>
            <w:r w:rsidRPr="00536EF4">
              <w:rPr>
                <w:rFonts w:eastAsia="Times New Roman"/>
                <w:b/>
                <w:bCs/>
                <w:szCs w:val="20"/>
                <w:lang w:val="en-GB" w:eastAsia="en-US" w:bidi="en-US"/>
              </w:rPr>
              <w:t>TBC</w:t>
            </w:r>
          </w:p>
        </w:tc>
        <w:tc>
          <w:tcPr>
            <w:tcW w:w="2097" w:type="pct"/>
            <w:shd w:val="clear" w:color="auto" w:fill="C6D9F1"/>
          </w:tcPr>
          <w:p w14:paraId="431A780F" w14:textId="3524D457" w:rsidR="00C11EA1" w:rsidRPr="00C11EA1" w:rsidRDefault="00CC2D93" w:rsidP="00C11EA1">
            <w:pPr>
              <w:tabs>
                <w:tab w:val="left" w:pos="-1142"/>
                <w:tab w:val="left" w:pos="-720"/>
                <w:tab w:val="left" w:pos="0"/>
                <w:tab w:val="left" w:pos="430"/>
                <w:tab w:val="left" w:pos="600"/>
                <w:tab w:val="left" w:pos="1440"/>
                <w:tab w:val="left" w:pos="1734"/>
              </w:tabs>
              <w:spacing w:after="0" w:line="240" w:lineRule="auto"/>
              <w:ind w:left="0" w:right="0" w:firstLine="0"/>
              <w:rPr>
                <w:rFonts w:eastAsia="Times New Roman"/>
                <w:szCs w:val="20"/>
                <w:lang w:val="en-GB" w:eastAsia="en-US" w:bidi="en-US"/>
              </w:rPr>
            </w:pPr>
            <w:r>
              <w:rPr>
                <w:rFonts w:eastAsia="Times New Roman"/>
                <w:szCs w:val="20"/>
                <w:lang w:val="en-GB" w:eastAsia="en-US" w:bidi="en-US"/>
              </w:rPr>
              <w:t>2</w:t>
            </w:r>
            <w:r w:rsidR="00BA28EF">
              <w:rPr>
                <w:rFonts w:eastAsia="Times New Roman"/>
                <w:szCs w:val="20"/>
                <w:lang w:val="en-GB" w:eastAsia="en-US" w:bidi="en-US"/>
              </w:rPr>
              <w:t>0%</w:t>
            </w:r>
          </w:p>
        </w:tc>
      </w:tr>
      <w:tr w:rsidR="000E024E" w:rsidRPr="00C11EA1" w14:paraId="213363F1" w14:textId="77777777" w:rsidTr="002E310E">
        <w:tc>
          <w:tcPr>
            <w:tcW w:w="1474" w:type="pct"/>
            <w:shd w:val="clear" w:color="auto" w:fill="C6D9F1"/>
          </w:tcPr>
          <w:p w14:paraId="6E59E4AF" w14:textId="25EA0889" w:rsidR="00C11EA1" w:rsidRPr="00C11EA1" w:rsidRDefault="00C11EA1" w:rsidP="00C11EA1">
            <w:pPr>
              <w:tabs>
                <w:tab w:val="left" w:pos="-1142"/>
                <w:tab w:val="left" w:pos="-720"/>
                <w:tab w:val="left" w:pos="0"/>
                <w:tab w:val="left" w:pos="430"/>
                <w:tab w:val="left" w:pos="600"/>
                <w:tab w:val="left" w:pos="1440"/>
                <w:tab w:val="left" w:pos="1734"/>
              </w:tabs>
              <w:spacing w:after="0" w:line="240" w:lineRule="auto"/>
              <w:ind w:left="0" w:right="0" w:firstLine="0"/>
              <w:rPr>
                <w:rFonts w:eastAsia="Times New Roman"/>
                <w:b/>
                <w:szCs w:val="20"/>
                <w:lang w:val="en-GB" w:eastAsia="en-US" w:bidi="en-US"/>
              </w:rPr>
            </w:pPr>
            <w:r w:rsidRPr="005D41DB">
              <w:rPr>
                <w:rFonts w:eastAsia="Times New Roman"/>
                <w:b/>
                <w:szCs w:val="20"/>
                <w:lang w:val="en-GB" w:eastAsia="en-US" w:bidi="en-US"/>
              </w:rPr>
              <w:t>Class Test 1</w:t>
            </w:r>
          </w:p>
        </w:tc>
        <w:tc>
          <w:tcPr>
            <w:tcW w:w="1429" w:type="pct"/>
            <w:shd w:val="clear" w:color="auto" w:fill="C6D9F1"/>
          </w:tcPr>
          <w:p w14:paraId="09A6FCC5" w14:textId="3DAD2B17" w:rsidR="00C11EA1" w:rsidRPr="00BA28EF" w:rsidRDefault="00BA28EF" w:rsidP="00C11EA1">
            <w:pPr>
              <w:tabs>
                <w:tab w:val="left" w:pos="-1142"/>
                <w:tab w:val="left" w:pos="-720"/>
                <w:tab w:val="left" w:pos="0"/>
                <w:tab w:val="left" w:pos="430"/>
                <w:tab w:val="left" w:pos="600"/>
                <w:tab w:val="left" w:pos="1440"/>
                <w:tab w:val="left" w:pos="1734"/>
              </w:tabs>
              <w:spacing w:after="0" w:line="240" w:lineRule="auto"/>
              <w:ind w:left="0" w:right="0" w:firstLine="0"/>
              <w:rPr>
                <w:rFonts w:eastAsia="Times New Roman"/>
                <w:b/>
                <w:bCs/>
                <w:szCs w:val="20"/>
                <w:lang w:val="en-GB" w:eastAsia="en-US" w:bidi="en-US"/>
              </w:rPr>
            </w:pPr>
            <w:r w:rsidRPr="00BA28EF">
              <w:rPr>
                <w:rFonts w:eastAsia="Times New Roman"/>
                <w:b/>
                <w:bCs/>
                <w:szCs w:val="20"/>
                <w:lang w:val="en-GB" w:eastAsia="en-US" w:bidi="en-US"/>
              </w:rPr>
              <w:t>TBC</w:t>
            </w:r>
          </w:p>
        </w:tc>
        <w:tc>
          <w:tcPr>
            <w:tcW w:w="2097" w:type="pct"/>
            <w:shd w:val="clear" w:color="auto" w:fill="C6D9F1"/>
          </w:tcPr>
          <w:p w14:paraId="663BDA52" w14:textId="6AFBE4C0" w:rsidR="00C11EA1" w:rsidRPr="00C11EA1" w:rsidRDefault="00FB6BC8" w:rsidP="00C11EA1">
            <w:pPr>
              <w:tabs>
                <w:tab w:val="left" w:pos="-1142"/>
                <w:tab w:val="left" w:pos="-720"/>
                <w:tab w:val="left" w:pos="0"/>
                <w:tab w:val="left" w:pos="430"/>
                <w:tab w:val="left" w:pos="600"/>
                <w:tab w:val="left" w:pos="1440"/>
                <w:tab w:val="left" w:pos="1734"/>
              </w:tabs>
              <w:spacing w:after="0" w:line="240" w:lineRule="auto"/>
              <w:ind w:left="0" w:right="0" w:firstLine="0"/>
              <w:rPr>
                <w:rFonts w:eastAsia="Times New Roman"/>
                <w:szCs w:val="20"/>
                <w:lang w:val="en-GB" w:eastAsia="en-US" w:bidi="en-US"/>
              </w:rPr>
            </w:pPr>
            <w:r>
              <w:rPr>
                <w:rFonts w:eastAsia="Times New Roman"/>
                <w:szCs w:val="20"/>
                <w:lang w:val="en-GB" w:eastAsia="en-US" w:bidi="en-US"/>
              </w:rPr>
              <w:t>10</w:t>
            </w:r>
            <w:r w:rsidR="00BA28EF">
              <w:rPr>
                <w:rFonts w:eastAsia="Times New Roman"/>
                <w:szCs w:val="20"/>
                <w:lang w:val="en-GB" w:eastAsia="en-US" w:bidi="en-US"/>
              </w:rPr>
              <w:t>%</w:t>
            </w:r>
          </w:p>
        </w:tc>
      </w:tr>
      <w:tr w:rsidR="000E024E" w:rsidRPr="00C11EA1" w14:paraId="07BA095A" w14:textId="77777777" w:rsidTr="002E310E">
        <w:tc>
          <w:tcPr>
            <w:tcW w:w="1474" w:type="pct"/>
            <w:shd w:val="clear" w:color="auto" w:fill="C6D9F1"/>
          </w:tcPr>
          <w:p w14:paraId="62FB9B4B" w14:textId="2078840A" w:rsidR="00C11EA1" w:rsidRPr="00C11EA1" w:rsidRDefault="00BA28EF" w:rsidP="00C11EA1">
            <w:pPr>
              <w:tabs>
                <w:tab w:val="left" w:pos="-1142"/>
                <w:tab w:val="left" w:pos="-720"/>
                <w:tab w:val="left" w:pos="0"/>
                <w:tab w:val="left" w:pos="430"/>
                <w:tab w:val="left" w:pos="600"/>
                <w:tab w:val="left" w:pos="1440"/>
                <w:tab w:val="left" w:pos="1734"/>
              </w:tabs>
              <w:spacing w:after="0" w:line="240" w:lineRule="auto"/>
              <w:ind w:left="0" w:right="0" w:firstLine="0"/>
              <w:rPr>
                <w:rFonts w:eastAsia="Times New Roman"/>
                <w:b/>
                <w:szCs w:val="20"/>
                <w:lang w:val="en-GB" w:eastAsia="en-US" w:bidi="en-US"/>
              </w:rPr>
            </w:pPr>
            <w:r>
              <w:rPr>
                <w:rFonts w:eastAsia="Times New Roman"/>
                <w:b/>
                <w:szCs w:val="20"/>
                <w:lang w:val="en-GB" w:eastAsia="en-US" w:bidi="en-US"/>
              </w:rPr>
              <w:t>S</w:t>
            </w:r>
            <w:r w:rsidR="00CC2D93">
              <w:rPr>
                <w:rFonts w:eastAsia="Times New Roman"/>
                <w:b/>
                <w:szCs w:val="20"/>
                <w:lang w:val="en-GB" w:eastAsia="en-US" w:bidi="en-US"/>
              </w:rPr>
              <w:t>emester</w:t>
            </w:r>
            <w:r>
              <w:rPr>
                <w:rFonts w:eastAsia="Times New Roman"/>
                <w:b/>
                <w:szCs w:val="20"/>
                <w:lang w:val="en-GB" w:eastAsia="en-US" w:bidi="en-US"/>
              </w:rPr>
              <w:t xml:space="preserve"> Test 1</w:t>
            </w:r>
          </w:p>
        </w:tc>
        <w:tc>
          <w:tcPr>
            <w:tcW w:w="1429" w:type="pct"/>
            <w:shd w:val="clear" w:color="auto" w:fill="C6D9F1"/>
          </w:tcPr>
          <w:p w14:paraId="69817C90" w14:textId="3BC31A43" w:rsidR="00C11EA1" w:rsidRPr="00BA28EF" w:rsidRDefault="00BA28EF" w:rsidP="00C11EA1">
            <w:pPr>
              <w:tabs>
                <w:tab w:val="left" w:pos="-1142"/>
                <w:tab w:val="left" w:pos="-720"/>
                <w:tab w:val="left" w:pos="0"/>
                <w:tab w:val="left" w:pos="430"/>
                <w:tab w:val="left" w:pos="600"/>
                <w:tab w:val="left" w:pos="1440"/>
                <w:tab w:val="left" w:pos="1734"/>
              </w:tabs>
              <w:spacing w:after="0" w:line="240" w:lineRule="auto"/>
              <w:ind w:left="0" w:right="0" w:firstLine="0"/>
              <w:rPr>
                <w:rFonts w:eastAsia="Times New Roman"/>
                <w:b/>
                <w:bCs/>
                <w:szCs w:val="20"/>
                <w:lang w:val="en-GB" w:eastAsia="en-US" w:bidi="en-US"/>
              </w:rPr>
            </w:pPr>
            <w:r w:rsidRPr="00BA28EF">
              <w:rPr>
                <w:rFonts w:eastAsia="Times New Roman"/>
                <w:b/>
                <w:bCs/>
                <w:szCs w:val="20"/>
                <w:lang w:val="en-GB" w:eastAsia="en-US" w:bidi="en-US"/>
              </w:rPr>
              <w:t>TBC</w:t>
            </w:r>
          </w:p>
        </w:tc>
        <w:tc>
          <w:tcPr>
            <w:tcW w:w="2097" w:type="pct"/>
            <w:shd w:val="clear" w:color="auto" w:fill="C6D9F1"/>
          </w:tcPr>
          <w:p w14:paraId="279484DE" w14:textId="72E0AD96" w:rsidR="00C11EA1" w:rsidRPr="00C11EA1" w:rsidRDefault="00BA28EF" w:rsidP="00C11EA1">
            <w:pPr>
              <w:tabs>
                <w:tab w:val="left" w:pos="-1142"/>
                <w:tab w:val="left" w:pos="-720"/>
                <w:tab w:val="left" w:pos="0"/>
                <w:tab w:val="left" w:pos="430"/>
                <w:tab w:val="left" w:pos="600"/>
                <w:tab w:val="left" w:pos="1440"/>
                <w:tab w:val="left" w:pos="1734"/>
              </w:tabs>
              <w:spacing w:after="0" w:line="240" w:lineRule="auto"/>
              <w:ind w:left="0" w:right="0" w:firstLine="0"/>
              <w:rPr>
                <w:rFonts w:eastAsia="Times New Roman"/>
                <w:szCs w:val="20"/>
                <w:lang w:val="en-GB" w:eastAsia="en-US" w:bidi="en-US"/>
              </w:rPr>
            </w:pPr>
            <w:r>
              <w:rPr>
                <w:rFonts w:eastAsia="Times New Roman"/>
                <w:szCs w:val="20"/>
                <w:lang w:val="en-GB" w:eastAsia="en-US" w:bidi="en-US"/>
              </w:rPr>
              <w:t>30%</w:t>
            </w:r>
          </w:p>
        </w:tc>
      </w:tr>
      <w:tr w:rsidR="002E310E" w:rsidRPr="00C11EA1" w14:paraId="7CAF80E0" w14:textId="77777777" w:rsidTr="002E310E">
        <w:tc>
          <w:tcPr>
            <w:tcW w:w="1474" w:type="pct"/>
            <w:shd w:val="clear" w:color="auto" w:fill="C6D9F1"/>
          </w:tcPr>
          <w:p w14:paraId="69C109DE" w14:textId="23C19E0F" w:rsidR="002E310E" w:rsidRPr="005D41DB" w:rsidRDefault="00BA28EF" w:rsidP="002E310E">
            <w:pPr>
              <w:tabs>
                <w:tab w:val="left" w:pos="-1142"/>
                <w:tab w:val="left" w:pos="-720"/>
                <w:tab w:val="left" w:pos="0"/>
                <w:tab w:val="left" w:pos="430"/>
                <w:tab w:val="left" w:pos="600"/>
                <w:tab w:val="left" w:pos="1440"/>
                <w:tab w:val="left" w:pos="1734"/>
              </w:tabs>
              <w:spacing w:after="0" w:line="240" w:lineRule="auto"/>
              <w:ind w:left="0" w:right="0" w:firstLine="0"/>
              <w:rPr>
                <w:rFonts w:eastAsia="Times New Roman"/>
                <w:b/>
                <w:szCs w:val="20"/>
                <w:lang w:val="en-GB" w:eastAsia="en-US" w:bidi="en-US"/>
              </w:rPr>
            </w:pPr>
            <w:r>
              <w:rPr>
                <w:rFonts w:eastAsia="Times New Roman"/>
                <w:b/>
                <w:szCs w:val="20"/>
                <w:lang w:val="en-GB" w:eastAsia="en-US" w:bidi="en-US"/>
              </w:rPr>
              <w:t xml:space="preserve">Class Test </w:t>
            </w:r>
            <w:r w:rsidR="00FB6BC8">
              <w:rPr>
                <w:rFonts w:eastAsia="Times New Roman"/>
                <w:b/>
                <w:szCs w:val="20"/>
                <w:lang w:val="en-GB" w:eastAsia="en-US" w:bidi="en-US"/>
              </w:rPr>
              <w:t>2</w:t>
            </w:r>
          </w:p>
        </w:tc>
        <w:tc>
          <w:tcPr>
            <w:tcW w:w="1429" w:type="pct"/>
            <w:shd w:val="clear" w:color="auto" w:fill="C6D9F1"/>
          </w:tcPr>
          <w:p w14:paraId="2DA4831C" w14:textId="12AC8FC2" w:rsidR="002E310E" w:rsidRPr="002E310E" w:rsidRDefault="002E310E" w:rsidP="002E310E">
            <w:pPr>
              <w:tabs>
                <w:tab w:val="left" w:pos="-1142"/>
                <w:tab w:val="left" w:pos="-720"/>
                <w:tab w:val="left" w:pos="0"/>
                <w:tab w:val="left" w:pos="430"/>
                <w:tab w:val="left" w:pos="600"/>
                <w:tab w:val="left" w:pos="1440"/>
                <w:tab w:val="left" w:pos="1734"/>
              </w:tabs>
              <w:spacing w:after="0" w:line="240" w:lineRule="auto"/>
              <w:ind w:left="0" w:right="0" w:firstLine="0"/>
              <w:rPr>
                <w:rFonts w:eastAsia="Times New Roman"/>
                <w:b/>
                <w:bCs/>
                <w:szCs w:val="20"/>
                <w:lang w:val="en-GB" w:eastAsia="en-US" w:bidi="en-US"/>
              </w:rPr>
            </w:pPr>
            <w:r w:rsidRPr="002E310E">
              <w:rPr>
                <w:rFonts w:eastAsia="Times New Roman"/>
                <w:b/>
                <w:bCs/>
                <w:szCs w:val="20"/>
                <w:lang w:val="en-GB" w:eastAsia="en-US" w:bidi="en-US"/>
              </w:rPr>
              <w:t>TBC</w:t>
            </w:r>
          </w:p>
        </w:tc>
        <w:tc>
          <w:tcPr>
            <w:tcW w:w="2097" w:type="pct"/>
            <w:shd w:val="clear" w:color="auto" w:fill="C6D9F1"/>
          </w:tcPr>
          <w:p w14:paraId="1B468D82" w14:textId="2F5F1442" w:rsidR="002E310E" w:rsidRPr="00536EF4" w:rsidRDefault="00FB6BC8" w:rsidP="002E310E">
            <w:pPr>
              <w:tabs>
                <w:tab w:val="left" w:pos="-1142"/>
                <w:tab w:val="left" w:pos="-720"/>
                <w:tab w:val="left" w:pos="0"/>
                <w:tab w:val="left" w:pos="430"/>
                <w:tab w:val="left" w:pos="600"/>
                <w:tab w:val="left" w:pos="1440"/>
                <w:tab w:val="left" w:pos="1734"/>
              </w:tabs>
              <w:spacing w:after="0" w:line="240" w:lineRule="auto"/>
              <w:ind w:left="0" w:right="0" w:firstLine="0"/>
              <w:rPr>
                <w:rFonts w:eastAsia="Times New Roman"/>
                <w:szCs w:val="20"/>
                <w:lang w:val="en-GB" w:eastAsia="en-US" w:bidi="en-US"/>
              </w:rPr>
            </w:pPr>
            <w:r>
              <w:rPr>
                <w:rFonts w:eastAsia="Times New Roman"/>
                <w:szCs w:val="20"/>
                <w:lang w:val="en-GB" w:eastAsia="en-US" w:bidi="en-US"/>
              </w:rPr>
              <w:t>10</w:t>
            </w:r>
            <w:r w:rsidR="00BA28EF">
              <w:rPr>
                <w:rFonts w:eastAsia="Times New Roman"/>
                <w:szCs w:val="20"/>
                <w:lang w:val="en-GB" w:eastAsia="en-US" w:bidi="en-US"/>
              </w:rPr>
              <w:t>%</w:t>
            </w:r>
          </w:p>
        </w:tc>
      </w:tr>
      <w:tr w:rsidR="002E310E" w:rsidRPr="00C11EA1" w14:paraId="3E6BC449" w14:textId="77777777" w:rsidTr="002E310E">
        <w:tc>
          <w:tcPr>
            <w:tcW w:w="1474" w:type="pct"/>
            <w:shd w:val="clear" w:color="auto" w:fill="C6D9F1"/>
          </w:tcPr>
          <w:p w14:paraId="73F00A9B" w14:textId="6207A937" w:rsidR="002E310E" w:rsidRPr="005D41DB" w:rsidRDefault="00BA28EF" w:rsidP="002E310E">
            <w:pPr>
              <w:tabs>
                <w:tab w:val="left" w:pos="-1142"/>
                <w:tab w:val="left" w:pos="-720"/>
                <w:tab w:val="left" w:pos="0"/>
                <w:tab w:val="left" w:pos="430"/>
                <w:tab w:val="left" w:pos="600"/>
                <w:tab w:val="left" w:pos="1440"/>
                <w:tab w:val="left" w:pos="1734"/>
              </w:tabs>
              <w:spacing w:after="0" w:line="240" w:lineRule="auto"/>
              <w:ind w:left="0" w:right="0" w:firstLine="0"/>
              <w:rPr>
                <w:rFonts w:eastAsia="Times New Roman"/>
                <w:b/>
                <w:szCs w:val="20"/>
                <w:lang w:val="en-GB" w:eastAsia="en-US" w:bidi="en-US"/>
              </w:rPr>
            </w:pPr>
            <w:r>
              <w:rPr>
                <w:rFonts w:eastAsia="Times New Roman"/>
                <w:b/>
                <w:szCs w:val="20"/>
                <w:lang w:val="en-GB" w:eastAsia="en-US" w:bidi="en-US"/>
              </w:rPr>
              <w:t>S</w:t>
            </w:r>
            <w:r w:rsidR="00D947B0">
              <w:rPr>
                <w:rFonts w:eastAsia="Times New Roman"/>
                <w:b/>
                <w:szCs w:val="20"/>
                <w:lang w:val="en-GB" w:eastAsia="en-US" w:bidi="en-US"/>
              </w:rPr>
              <w:t>emester</w:t>
            </w:r>
            <w:r w:rsidR="00FC5D9E">
              <w:rPr>
                <w:rFonts w:eastAsia="Times New Roman"/>
                <w:b/>
                <w:szCs w:val="20"/>
                <w:lang w:val="en-GB" w:eastAsia="en-US" w:bidi="en-US"/>
              </w:rPr>
              <w:t xml:space="preserve"> Test</w:t>
            </w:r>
            <w:r>
              <w:rPr>
                <w:rFonts w:eastAsia="Times New Roman"/>
                <w:b/>
                <w:szCs w:val="20"/>
                <w:lang w:val="en-GB" w:eastAsia="en-US" w:bidi="en-US"/>
              </w:rPr>
              <w:t xml:space="preserve"> 2</w:t>
            </w:r>
          </w:p>
        </w:tc>
        <w:tc>
          <w:tcPr>
            <w:tcW w:w="1429" w:type="pct"/>
            <w:shd w:val="clear" w:color="auto" w:fill="C6D9F1"/>
          </w:tcPr>
          <w:p w14:paraId="5AD3D89D" w14:textId="64306998" w:rsidR="002E310E" w:rsidRPr="002E310E" w:rsidRDefault="002E310E" w:rsidP="002E310E">
            <w:pPr>
              <w:tabs>
                <w:tab w:val="left" w:pos="-1142"/>
                <w:tab w:val="left" w:pos="-720"/>
                <w:tab w:val="left" w:pos="0"/>
                <w:tab w:val="left" w:pos="430"/>
                <w:tab w:val="left" w:pos="600"/>
                <w:tab w:val="left" w:pos="1440"/>
                <w:tab w:val="left" w:pos="1734"/>
              </w:tabs>
              <w:spacing w:after="0" w:line="240" w:lineRule="auto"/>
              <w:ind w:left="0" w:right="0" w:firstLine="0"/>
              <w:rPr>
                <w:rFonts w:eastAsia="Times New Roman"/>
                <w:b/>
                <w:bCs/>
                <w:szCs w:val="20"/>
                <w:lang w:val="en-GB" w:eastAsia="en-US" w:bidi="en-US"/>
              </w:rPr>
            </w:pPr>
            <w:r w:rsidRPr="002E310E">
              <w:rPr>
                <w:rFonts w:eastAsia="Times New Roman"/>
                <w:b/>
                <w:bCs/>
                <w:szCs w:val="20"/>
                <w:lang w:val="en-GB" w:eastAsia="en-US" w:bidi="en-US"/>
              </w:rPr>
              <w:t>TBC</w:t>
            </w:r>
          </w:p>
        </w:tc>
        <w:tc>
          <w:tcPr>
            <w:tcW w:w="2097" w:type="pct"/>
            <w:shd w:val="clear" w:color="auto" w:fill="C6D9F1"/>
          </w:tcPr>
          <w:p w14:paraId="0C29E611" w14:textId="27C2E442" w:rsidR="002E310E" w:rsidRPr="005D41DB" w:rsidRDefault="00BA28EF" w:rsidP="002E310E">
            <w:pPr>
              <w:tabs>
                <w:tab w:val="left" w:pos="-1142"/>
                <w:tab w:val="left" w:pos="-720"/>
                <w:tab w:val="left" w:pos="0"/>
                <w:tab w:val="left" w:pos="430"/>
                <w:tab w:val="left" w:pos="600"/>
                <w:tab w:val="left" w:pos="1440"/>
                <w:tab w:val="left" w:pos="1734"/>
              </w:tabs>
              <w:spacing w:after="0" w:line="240" w:lineRule="auto"/>
              <w:ind w:left="0" w:right="0" w:firstLine="0"/>
              <w:rPr>
                <w:rFonts w:eastAsia="Times New Roman"/>
                <w:szCs w:val="20"/>
                <w:lang w:val="en-GB" w:eastAsia="en-US" w:bidi="en-US"/>
              </w:rPr>
            </w:pPr>
            <w:r>
              <w:rPr>
                <w:rFonts w:eastAsia="Times New Roman"/>
                <w:szCs w:val="20"/>
                <w:lang w:val="en-GB" w:eastAsia="en-US" w:bidi="en-US"/>
              </w:rPr>
              <w:t>30%</w:t>
            </w:r>
          </w:p>
        </w:tc>
      </w:tr>
      <w:tr w:rsidR="002E310E" w:rsidRPr="00C11EA1" w14:paraId="4B1DE850" w14:textId="77777777" w:rsidTr="000E024E">
        <w:tc>
          <w:tcPr>
            <w:tcW w:w="1474" w:type="pct"/>
            <w:shd w:val="clear" w:color="auto" w:fill="70AD47" w:themeFill="accent6"/>
          </w:tcPr>
          <w:p w14:paraId="7772BBE1" w14:textId="47F6E8BB" w:rsidR="002E310E" w:rsidRPr="00C11EA1" w:rsidRDefault="002E310E" w:rsidP="002E310E">
            <w:pPr>
              <w:tabs>
                <w:tab w:val="left" w:pos="-1142"/>
                <w:tab w:val="left" w:pos="-720"/>
                <w:tab w:val="left" w:pos="0"/>
                <w:tab w:val="left" w:pos="430"/>
                <w:tab w:val="left" w:pos="600"/>
                <w:tab w:val="left" w:pos="1440"/>
                <w:tab w:val="left" w:pos="1734"/>
              </w:tabs>
              <w:spacing w:after="0" w:line="240" w:lineRule="auto"/>
              <w:ind w:left="0" w:right="0" w:firstLine="0"/>
              <w:rPr>
                <w:rFonts w:eastAsia="Times New Roman"/>
                <w:b/>
                <w:bCs/>
                <w:szCs w:val="20"/>
                <w:lang w:val="en-GB" w:eastAsia="en-US" w:bidi="en-US"/>
              </w:rPr>
            </w:pPr>
            <w:r w:rsidRPr="005D41DB">
              <w:rPr>
                <w:rFonts w:eastAsia="Times New Roman"/>
                <w:b/>
                <w:bCs/>
                <w:szCs w:val="20"/>
                <w:lang w:val="en-GB" w:eastAsia="en-US" w:bidi="en-US"/>
              </w:rPr>
              <w:t>Final mark calculation</w:t>
            </w:r>
          </w:p>
        </w:tc>
        <w:tc>
          <w:tcPr>
            <w:tcW w:w="3526" w:type="pct"/>
            <w:gridSpan w:val="2"/>
            <w:shd w:val="clear" w:color="auto" w:fill="70AD47" w:themeFill="accent6"/>
          </w:tcPr>
          <w:p w14:paraId="6C887C85" w14:textId="0FE9B120" w:rsidR="002E310E" w:rsidRPr="00C11EA1" w:rsidRDefault="002E310E" w:rsidP="002E310E">
            <w:pPr>
              <w:tabs>
                <w:tab w:val="left" w:pos="-1142"/>
                <w:tab w:val="left" w:pos="-720"/>
                <w:tab w:val="left" w:pos="0"/>
                <w:tab w:val="left" w:pos="430"/>
                <w:tab w:val="left" w:pos="600"/>
                <w:tab w:val="left" w:pos="1440"/>
                <w:tab w:val="left" w:pos="1734"/>
              </w:tabs>
              <w:spacing w:after="0" w:line="240" w:lineRule="auto"/>
              <w:ind w:left="0" w:right="0" w:firstLine="0"/>
              <w:rPr>
                <w:rFonts w:eastAsia="Times New Roman"/>
                <w:szCs w:val="20"/>
                <w:lang w:val="en-GB" w:eastAsia="en-US" w:bidi="en-US"/>
              </w:rPr>
            </w:pPr>
            <w:r w:rsidRPr="00C11EA1">
              <w:rPr>
                <w:rFonts w:eastAsia="Times New Roman"/>
                <w:szCs w:val="20"/>
                <w:lang w:val="en-GB" w:eastAsia="en-US" w:bidi="en-US"/>
              </w:rPr>
              <w:t>(0.</w:t>
            </w:r>
            <w:r w:rsidR="00D947B0">
              <w:rPr>
                <w:rFonts w:eastAsia="Times New Roman"/>
                <w:szCs w:val="20"/>
                <w:lang w:val="en-GB" w:eastAsia="en-US" w:bidi="en-US"/>
              </w:rPr>
              <w:t>2</w:t>
            </w:r>
            <w:r w:rsidRPr="00C11EA1">
              <w:rPr>
                <w:rFonts w:eastAsia="Times New Roman"/>
                <w:szCs w:val="20"/>
                <w:lang w:val="en-GB" w:eastAsia="en-US" w:bidi="en-US"/>
              </w:rPr>
              <w:t>*</w:t>
            </w:r>
            <w:r w:rsidRPr="00F139FA">
              <w:rPr>
                <w:rFonts w:eastAsia="Times New Roman"/>
                <w:szCs w:val="20"/>
                <w:lang w:val="en-GB" w:eastAsia="en-US" w:bidi="en-US"/>
              </w:rPr>
              <w:t>ASS1</w:t>
            </w:r>
            <w:r w:rsidRPr="00C11EA1">
              <w:rPr>
                <w:rFonts w:eastAsia="Times New Roman"/>
                <w:szCs w:val="20"/>
                <w:lang w:val="en-GB" w:eastAsia="en-US" w:bidi="en-US"/>
              </w:rPr>
              <w:t>+0.1*CT</w:t>
            </w:r>
            <w:r w:rsidRPr="00F139FA">
              <w:rPr>
                <w:rFonts w:eastAsia="Times New Roman"/>
                <w:szCs w:val="20"/>
                <w:lang w:val="en-GB" w:eastAsia="en-US" w:bidi="en-US"/>
              </w:rPr>
              <w:t>1</w:t>
            </w:r>
            <w:r w:rsidRPr="00C11EA1">
              <w:rPr>
                <w:rFonts w:eastAsia="Times New Roman"/>
                <w:szCs w:val="20"/>
                <w:lang w:val="en-GB" w:eastAsia="en-US" w:bidi="en-US"/>
              </w:rPr>
              <w:t>+0.3*ST1+0.</w:t>
            </w:r>
            <w:r w:rsidRPr="00F139FA">
              <w:rPr>
                <w:rFonts w:eastAsia="Times New Roman"/>
                <w:szCs w:val="20"/>
                <w:lang w:val="en-GB" w:eastAsia="en-US" w:bidi="en-US"/>
              </w:rPr>
              <w:t>1*CT2+0.3*ST2</w:t>
            </w:r>
            <w:r w:rsidRPr="00C11EA1">
              <w:rPr>
                <w:rFonts w:eastAsia="Times New Roman"/>
                <w:szCs w:val="20"/>
                <w:lang w:val="en-GB" w:eastAsia="en-US" w:bidi="en-US"/>
              </w:rPr>
              <w:t>) = 100%</w:t>
            </w:r>
          </w:p>
        </w:tc>
      </w:tr>
      <w:tr w:rsidR="002E310E" w:rsidRPr="00C11EA1" w14:paraId="3E6B0BDE" w14:textId="77777777" w:rsidTr="000E024E">
        <w:tc>
          <w:tcPr>
            <w:tcW w:w="1474" w:type="pct"/>
            <w:shd w:val="clear" w:color="auto" w:fill="70AD47" w:themeFill="accent6"/>
          </w:tcPr>
          <w:p w14:paraId="5566116A" w14:textId="1325367A" w:rsidR="002E310E" w:rsidRPr="00C11EA1" w:rsidRDefault="002E310E" w:rsidP="002E310E">
            <w:pPr>
              <w:tabs>
                <w:tab w:val="left" w:pos="-1142"/>
                <w:tab w:val="left" w:pos="-720"/>
                <w:tab w:val="left" w:pos="0"/>
                <w:tab w:val="left" w:pos="430"/>
                <w:tab w:val="left" w:pos="600"/>
                <w:tab w:val="left" w:pos="1440"/>
                <w:tab w:val="left" w:pos="1734"/>
              </w:tabs>
              <w:spacing w:after="0" w:line="240" w:lineRule="auto"/>
              <w:ind w:left="0" w:right="0" w:firstLine="0"/>
              <w:rPr>
                <w:rFonts w:eastAsia="Times New Roman"/>
                <w:b/>
                <w:bCs/>
                <w:szCs w:val="20"/>
                <w:lang w:val="en-GB" w:eastAsia="en-US" w:bidi="en-US"/>
              </w:rPr>
            </w:pPr>
            <w:r w:rsidRPr="005D41DB">
              <w:rPr>
                <w:rFonts w:eastAsia="Times New Roman"/>
                <w:b/>
                <w:bCs/>
                <w:szCs w:val="20"/>
                <w:lang w:val="en-GB" w:eastAsia="en-US" w:bidi="en-US"/>
              </w:rPr>
              <w:t>Example</w:t>
            </w:r>
          </w:p>
        </w:tc>
        <w:tc>
          <w:tcPr>
            <w:tcW w:w="3526" w:type="pct"/>
            <w:gridSpan w:val="2"/>
            <w:shd w:val="clear" w:color="auto" w:fill="70AD47" w:themeFill="accent6"/>
          </w:tcPr>
          <w:p w14:paraId="440CE99D" w14:textId="52BFD2C4" w:rsidR="002E310E" w:rsidRPr="00C11EA1" w:rsidRDefault="002E310E" w:rsidP="002E310E">
            <w:pPr>
              <w:tabs>
                <w:tab w:val="left" w:pos="-1142"/>
                <w:tab w:val="left" w:pos="-720"/>
                <w:tab w:val="left" w:pos="0"/>
                <w:tab w:val="left" w:pos="430"/>
                <w:tab w:val="left" w:pos="600"/>
                <w:tab w:val="left" w:pos="1440"/>
                <w:tab w:val="left" w:pos="1734"/>
              </w:tabs>
              <w:spacing w:after="0" w:line="240" w:lineRule="auto"/>
              <w:ind w:left="0" w:right="0" w:firstLine="0"/>
              <w:jc w:val="left"/>
              <w:rPr>
                <w:rFonts w:eastAsia="Times New Roman"/>
                <w:szCs w:val="20"/>
                <w:lang w:val="en-GB" w:eastAsia="en-US" w:bidi="en-US"/>
              </w:rPr>
            </w:pPr>
            <w:r w:rsidRPr="00F139FA">
              <w:rPr>
                <w:rFonts w:eastAsia="Times New Roman"/>
                <w:szCs w:val="20"/>
                <w:lang w:val="en-GB" w:eastAsia="en-US" w:bidi="en-US"/>
              </w:rPr>
              <w:t>(0.</w:t>
            </w:r>
            <w:r w:rsidR="00D947B0">
              <w:rPr>
                <w:rFonts w:eastAsia="Times New Roman"/>
                <w:szCs w:val="20"/>
                <w:lang w:val="en-GB" w:eastAsia="en-US" w:bidi="en-US"/>
              </w:rPr>
              <w:t>2</w:t>
            </w:r>
            <w:r w:rsidRPr="00F139FA">
              <w:rPr>
                <w:rFonts w:eastAsia="Times New Roman"/>
                <w:szCs w:val="20"/>
                <w:lang w:val="en-GB" w:eastAsia="en-US" w:bidi="en-US"/>
              </w:rPr>
              <w:t>*50+ 0.1*50+0.3*50+0.1*50+0.3*50) = 50</w:t>
            </w:r>
            <w:r>
              <w:rPr>
                <w:rFonts w:eastAsia="Times New Roman"/>
                <w:szCs w:val="20"/>
                <w:lang w:val="en-GB" w:eastAsia="en-US" w:bidi="en-US"/>
              </w:rPr>
              <w:t>%</w:t>
            </w:r>
          </w:p>
        </w:tc>
      </w:tr>
    </w:tbl>
    <w:p w14:paraId="114FC861" w14:textId="056BC426" w:rsidR="00140E18" w:rsidRDefault="00140E18" w:rsidP="005A6B9B">
      <w:pPr>
        <w:spacing w:before="200" w:after="200" w:line="360" w:lineRule="auto"/>
        <w:ind w:left="0" w:right="0" w:firstLine="0"/>
        <w:rPr>
          <w:rFonts w:eastAsia="Times New Roman"/>
          <w:color w:val="auto"/>
          <w:szCs w:val="24"/>
          <w:lang w:val="en-GB" w:eastAsia="en-US" w:bidi="en-US"/>
        </w:rPr>
      </w:pPr>
    </w:p>
    <w:p w14:paraId="1250A02D" w14:textId="3A1DA4EE" w:rsidR="007B1197" w:rsidRDefault="007B1197" w:rsidP="005A6B9B">
      <w:pPr>
        <w:spacing w:before="200" w:after="200" w:line="360" w:lineRule="auto"/>
        <w:ind w:left="0" w:right="0" w:firstLine="0"/>
        <w:rPr>
          <w:rFonts w:eastAsia="Times New Roman"/>
          <w:color w:val="auto"/>
          <w:szCs w:val="24"/>
          <w:lang w:val="en-GB" w:eastAsia="en-US" w:bidi="en-US"/>
        </w:rPr>
      </w:pPr>
    </w:p>
    <w:p w14:paraId="1E4D1C59" w14:textId="77777777" w:rsidR="007B1197" w:rsidRDefault="007B1197" w:rsidP="005A6B9B">
      <w:pPr>
        <w:spacing w:before="200" w:after="200" w:line="360" w:lineRule="auto"/>
        <w:ind w:left="0" w:right="0" w:firstLine="0"/>
        <w:rPr>
          <w:rFonts w:eastAsia="Times New Roman"/>
          <w:color w:val="auto"/>
          <w:szCs w:val="24"/>
          <w:lang w:val="en-GB" w:eastAsia="en-US" w:bidi="en-US"/>
        </w:rPr>
      </w:pPr>
    </w:p>
    <w:p w14:paraId="282CFCB4" w14:textId="5A307D9D" w:rsidR="00F02A99" w:rsidRDefault="004E077C" w:rsidP="005A6B9B">
      <w:pPr>
        <w:spacing w:before="200" w:after="200" w:line="360" w:lineRule="auto"/>
        <w:ind w:left="0" w:right="0" w:firstLine="0"/>
        <w:rPr>
          <w:rFonts w:eastAsia="Times New Roman"/>
          <w:color w:val="auto"/>
          <w:szCs w:val="24"/>
          <w:lang w:val="en-GB" w:eastAsia="en-US" w:bidi="en-US"/>
        </w:rPr>
      </w:pPr>
      <w:r w:rsidRPr="00F02A99">
        <w:rPr>
          <w:rFonts w:ascii="Times New Roman" w:eastAsia="Times New Roman" w:hAnsi="Times New Roman" w:cs="Times New Roman"/>
          <w:b/>
          <w:noProof/>
          <w:szCs w:val="20"/>
          <w:lang w:val="en-US" w:eastAsia="en-US"/>
        </w:rPr>
        <w:lastRenderedPageBreak/>
        <mc:AlternateContent>
          <mc:Choice Requires="wps">
            <w:drawing>
              <wp:anchor distT="0" distB="0" distL="114300" distR="114300" simplePos="0" relativeHeight="251702272" behindDoc="0" locked="0" layoutInCell="1" allowOverlap="1" wp14:anchorId="6AD5DF73" wp14:editId="775E09FC">
                <wp:simplePos x="0" y="0"/>
                <wp:positionH relativeFrom="margin">
                  <wp:align>left</wp:align>
                </wp:positionH>
                <wp:positionV relativeFrom="paragraph">
                  <wp:posOffset>397510</wp:posOffset>
                </wp:positionV>
                <wp:extent cx="6467475" cy="425450"/>
                <wp:effectExtent l="0" t="0" r="47625" b="50800"/>
                <wp:wrapNone/>
                <wp:docPr id="10"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7475" cy="425450"/>
                        </a:xfrm>
                        <a:prstGeom prst="rect">
                          <a:avLst/>
                        </a:prstGeom>
                        <a:gradFill rotWithShape="0">
                          <a:gsLst>
                            <a:gs pos="0">
                              <a:srgbClr val="FFFFFF"/>
                            </a:gs>
                            <a:gs pos="100000">
                              <a:srgbClr val="B8CCE4"/>
                            </a:gs>
                          </a:gsLst>
                          <a:lin ang="5400000" scaled="1"/>
                        </a:gradFill>
                        <a:ln w="12700">
                          <a:solidFill>
                            <a:srgbClr val="95B3D7"/>
                          </a:solidFill>
                          <a:miter lim="800000"/>
                          <a:headEnd/>
                          <a:tailEnd/>
                        </a:ln>
                        <a:effectLst>
                          <a:outerShdw dist="28398" dir="3806097" algn="ctr" rotWithShape="0">
                            <a:srgbClr val="243F60">
                              <a:alpha val="50000"/>
                            </a:srgbClr>
                          </a:outerShdw>
                        </a:effectLst>
                      </wps:spPr>
                      <wps:txbx>
                        <w:txbxContent>
                          <w:p w14:paraId="61F979F1" w14:textId="4DAB2815" w:rsidR="00F02A99" w:rsidRPr="00225F63" w:rsidRDefault="00F02A99" w:rsidP="007504C1">
                            <w:pPr>
                              <w:pStyle w:val="Heading2"/>
                              <w:rPr>
                                <w:szCs w:val="28"/>
                              </w:rPr>
                            </w:pPr>
                            <w:bookmarkStart w:id="58" w:name="_Toc124110376"/>
                            <w:r>
                              <w:rPr>
                                <w:szCs w:val="28"/>
                              </w:rPr>
                              <w:t xml:space="preserve">6. </w:t>
                            </w:r>
                            <w:r w:rsidRPr="00077ACF">
                              <w:rPr>
                                <w:rStyle w:val="Heading2Char"/>
                                <w:b/>
                                <w:bCs/>
                              </w:rPr>
                              <w:t>CODE OF CONDUCT</w:t>
                            </w:r>
                            <w:bookmarkEnd w:id="58"/>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D5DF73" id="Rectangle 93" o:spid="_x0000_s1032" style="position:absolute;left:0;text-align:left;margin-left:0;margin-top:31.3pt;width:509.25pt;height:33.5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" strokecolor="#95b3d7" strokeweight="1pt">
                <v:fill color2="#b8cce4" focus="100%" type="gradient"/>
                <v:shadow on="t" color="#243f60" opacity=".5" offset="1pt"/>
                <v:textbox>
                  <w:txbxContent>
                    <w:p w14:paraId="61F979F1" w14:textId="4DAB2815" w:rsidR="00F02A99" w:rsidRPr="00225F63" w:rsidRDefault="00F02A99" w:rsidP="007504C1">
                      <w:pPr>
                        <w:pStyle w:val="Heading2"/>
                        <w:rPr>
                          <w:szCs w:val="28"/>
                        </w:rPr>
                      </w:pPr>
                      <w:bookmarkStart w:id="59" w:name="_Toc124110376"/>
                      <w:r>
                        <w:rPr>
                          <w:szCs w:val="28"/>
                        </w:rPr>
                        <w:t xml:space="preserve">6. </w:t>
                      </w:r>
                      <w:r w:rsidRPr="00077ACF">
                        <w:rPr>
                          <w:rStyle w:val="Heading2Char"/>
                          <w:b/>
                          <w:bCs/>
                        </w:rPr>
                        <w:t>CODE OF CONDUCT</w:t>
                      </w:r>
                      <w:bookmarkEnd w:id="59"/>
                    </w:p>
                  </w:txbxContent>
                </v:textbox>
                <w10:wrap anchorx="margin"/>
              </v:rect>
            </w:pict>
          </mc:Fallback>
        </mc:AlternateContent>
      </w:r>
    </w:p>
    <w:p w14:paraId="28C35C5B" w14:textId="77777777" w:rsidR="004E077C" w:rsidRPr="005A6B9B" w:rsidRDefault="004E077C" w:rsidP="005A6B9B">
      <w:pPr>
        <w:spacing w:before="200" w:after="200" w:line="360" w:lineRule="auto"/>
        <w:ind w:left="0" w:right="0" w:firstLine="0"/>
        <w:rPr>
          <w:rFonts w:eastAsia="Times New Roman"/>
          <w:color w:val="auto"/>
          <w:szCs w:val="24"/>
          <w:lang w:val="en-GB" w:eastAsia="en-US" w:bidi="en-US"/>
        </w:rPr>
      </w:pPr>
    </w:p>
    <w:p w14:paraId="2009B1AA" w14:textId="398D568D" w:rsidR="005A6B9B" w:rsidRDefault="005A6B9B" w:rsidP="00592391">
      <w:pPr>
        <w:spacing w:before="200" w:after="200" w:line="360" w:lineRule="auto"/>
        <w:ind w:left="0" w:right="0" w:firstLine="0"/>
        <w:rPr>
          <w:rFonts w:eastAsia="Times New Roman"/>
          <w:color w:val="auto"/>
          <w:szCs w:val="24"/>
          <w:lang w:val="en-GB" w:eastAsia="en-US" w:bidi="en-US"/>
        </w:rPr>
      </w:pPr>
    </w:p>
    <w:p w14:paraId="1481A729" w14:textId="77777777" w:rsidR="00F02A99" w:rsidRPr="00F02A99" w:rsidRDefault="00F02A99" w:rsidP="00F02A99">
      <w:pPr>
        <w:spacing w:before="120" w:after="120" w:line="360" w:lineRule="auto"/>
        <w:ind w:left="0" w:right="0" w:firstLine="0"/>
        <w:rPr>
          <w:rFonts w:eastAsia="Times New Roman"/>
          <w:color w:val="auto"/>
          <w:szCs w:val="24"/>
          <w:lang w:val="en-GB" w:eastAsia="en-US" w:bidi="en-US"/>
        </w:rPr>
      </w:pPr>
      <w:r w:rsidRPr="00F02A99">
        <w:rPr>
          <w:rFonts w:eastAsia="Times New Roman"/>
          <w:color w:val="auto"/>
          <w:szCs w:val="24"/>
          <w:lang w:val="en-GB" w:eastAsia="en-US" w:bidi="en-US"/>
        </w:rPr>
        <w:t xml:space="preserve">Please take note of the following regulations. These regulations are in addition to the standard rules and regulations as determined by the TUT. Please familiarise yourself with the TUT rules </w:t>
      </w:r>
    </w:p>
    <w:p w14:paraId="50B416BB" w14:textId="2B609F98" w:rsidR="00F02A99" w:rsidRPr="004E077C" w:rsidRDefault="00F02A99" w:rsidP="007504C1">
      <w:pPr>
        <w:pStyle w:val="Heading3"/>
        <w:rPr>
          <w:lang w:eastAsia="en-US" w:bidi="en-US"/>
        </w:rPr>
      </w:pPr>
      <w:bookmarkStart w:id="60" w:name="_Toc123722318"/>
      <w:bookmarkStart w:id="61" w:name="_Toc124110377"/>
      <w:r w:rsidRPr="00F02A99">
        <w:rPr>
          <w:lang w:val="en-GB" w:eastAsia="en-US" w:bidi="en-US"/>
        </w:rPr>
        <w:t>6.</w:t>
      </w:r>
      <w:bookmarkEnd w:id="60"/>
      <w:r w:rsidR="004E077C">
        <w:rPr>
          <w:lang w:val="en-GB" w:eastAsia="en-US" w:bidi="en-US"/>
        </w:rPr>
        <w:t xml:space="preserve">1 </w:t>
      </w:r>
      <w:bookmarkStart w:id="62" w:name="_Toc123722319"/>
      <w:r w:rsidR="004E077C" w:rsidRPr="004E077C">
        <w:rPr>
          <w:lang w:eastAsia="en-US" w:bidi="en-US"/>
        </w:rPr>
        <w:t>Class attendance</w:t>
      </w:r>
      <w:bookmarkEnd w:id="61"/>
      <w:bookmarkEnd w:id="62"/>
      <w:r w:rsidR="004E077C" w:rsidRPr="004E077C">
        <w:rPr>
          <w:lang w:eastAsia="en-US" w:bidi="en-US"/>
        </w:rPr>
        <w:t xml:space="preserve"> </w:t>
      </w:r>
    </w:p>
    <w:p w14:paraId="14CBAF18" w14:textId="77777777" w:rsidR="00F02A99" w:rsidRDefault="00F02A99" w:rsidP="00F02A99">
      <w:pPr>
        <w:spacing w:before="120" w:after="120" w:line="360" w:lineRule="auto"/>
        <w:ind w:left="0" w:right="0" w:firstLine="0"/>
        <w:rPr>
          <w:rFonts w:eastAsia="Times New Roman"/>
          <w:color w:val="auto"/>
          <w:szCs w:val="24"/>
          <w:lang w:val="en-GB" w:eastAsia="en-US" w:bidi="en-US"/>
        </w:rPr>
      </w:pPr>
    </w:p>
    <w:p w14:paraId="40985A53" w14:textId="3DCB73FC" w:rsidR="00F02A99" w:rsidRPr="00F02A99" w:rsidRDefault="00F02A99" w:rsidP="00F02A99">
      <w:pPr>
        <w:spacing w:before="120" w:after="120" w:line="360" w:lineRule="auto"/>
        <w:ind w:left="0" w:right="0" w:firstLine="0"/>
        <w:rPr>
          <w:rFonts w:eastAsia="Times New Roman"/>
          <w:color w:val="auto"/>
          <w:szCs w:val="24"/>
          <w:lang w:val="en-GB" w:eastAsia="en-US" w:bidi="en-US"/>
        </w:rPr>
      </w:pPr>
      <w:r w:rsidRPr="00F02A99">
        <w:rPr>
          <w:rFonts w:eastAsia="Times New Roman"/>
          <w:color w:val="auto"/>
          <w:szCs w:val="24"/>
          <w:lang w:val="en-GB" w:eastAsia="en-US" w:bidi="en-US"/>
        </w:rPr>
        <w:t xml:space="preserve">Regular attendance of the class lectures is of primary importance. It is the learner’s responsibility to sign the register each week. A minimum of </w:t>
      </w:r>
      <w:r w:rsidRPr="00F02A99">
        <w:rPr>
          <w:rFonts w:eastAsia="Times New Roman"/>
          <w:b/>
          <w:color w:val="auto"/>
          <w:szCs w:val="24"/>
          <w:lang w:val="en-GB" w:eastAsia="en-US" w:bidi="en-US"/>
        </w:rPr>
        <w:t>80 %</w:t>
      </w:r>
      <w:r w:rsidRPr="00F02A99">
        <w:rPr>
          <w:rFonts w:eastAsia="Times New Roman"/>
          <w:color w:val="auto"/>
          <w:szCs w:val="24"/>
          <w:lang w:val="en-GB" w:eastAsia="en-US" w:bidi="en-US"/>
        </w:rPr>
        <w:t xml:space="preserve"> class attendance is required</w:t>
      </w:r>
      <w:r w:rsidRPr="00F02A99">
        <w:rPr>
          <w:rFonts w:eastAsia="Times New Roman"/>
          <w:b/>
          <w:color w:val="auto"/>
          <w:szCs w:val="24"/>
          <w:lang w:val="en-GB" w:eastAsia="en-US" w:bidi="en-US"/>
        </w:rPr>
        <w:t xml:space="preserve">. </w:t>
      </w:r>
      <w:r w:rsidRPr="00F02A99">
        <w:rPr>
          <w:rFonts w:eastAsia="Times New Roman"/>
          <w:color w:val="auto"/>
          <w:szCs w:val="24"/>
          <w:lang w:val="en-GB" w:eastAsia="en-US" w:bidi="en-US"/>
        </w:rPr>
        <w:t>A sub-minimum of 50</w:t>
      </w:r>
      <w:r w:rsidRPr="00F02A99">
        <w:rPr>
          <w:rFonts w:eastAsia="Times New Roman"/>
          <w:b/>
          <w:color w:val="auto"/>
          <w:szCs w:val="24"/>
          <w:lang w:val="en-GB" w:eastAsia="en-US" w:bidi="en-US"/>
        </w:rPr>
        <w:t xml:space="preserve"> %</w:t>
      </w:r>
      <w:r w:rsidRPr="00F02A99">
        <w:rPr>
          <w:rFonts w:eastAsia="Times New Roman"/>
          <w:color w:val="auto"/>
          <w:szCs w:val="24"/>
          <w:lang w:val="en-GB" w:eastAsia="en-US" w:bidi="en-US"/>
        </w:rPr>
        <w:t xml:space="preserve"> must be obtained in the examination irrespective of the year mark to pass the subject.</w:t>
      </w:r>
    </w:p>
    <w:p w14:paraId="0BC7B6C5" w14:textId="658DB926" w:rsidR="00F02A99" w:rsidRDefault="00F02A99" w:rsidP="00F02A99">
      <w:pPr>
        <w:spacing w:before="120" w:after="120" w:line="360" w:lineRule="auto"/>
        <w:ind w:left="0" w:right="0" w:firstLine="0"/>
        <w:rPr>
          <w:rFonts w:eastAsia="Times New Roman"/>
          <w:color w:val="auto"/>
          <w:szCs w:val="24"/>
          <w:lang w:val="en-GB" w:eastAsia="en-US" w:bidi="en-US"/>
        </w:rPr>
      </w:pPr>
      <w:r w:rsidRPr="00F02A99">
        <w:rPr>
          <w:rFonts w:eastAsia="Times New Roman"/>
          <w:color w:val="auto"/>
          <w:szCs w:val="24"/>
          <w:lang w:val="en-GB" w:eastAsia="en-US" w:bidi="en-US"/>
        </w:rPr>
        <w:t>In rare instances the student may not be able to attend class (due to illness or a death of a family member).  It is the responsibility of the student to obtain the work done during her/his absence. If the lecturer is late for class, the student representative must phone the departmental secretary to inform her of the problem. Students are only allowed to leave the class after 20 minutes if the secretary could not make contact with the lecturer and no other arrangements could be made.</w:t>
      </w:r>
    </w:p>
    <w:p w14:paraId="0904C4D8" w14:textId="77777777" w:rsidR="009C64D7" w:rsidRDefault="009C64D7" w:rsidP="00F02A99">
      <w:pPr>
        <w:spacing w:before="120" w:after="120" w:line="360" w:lineRule="auto"/>
        <w:ind w:left="0" w:right="0" w:firstLine="0"/>
        <w:rPr>
          <w:rFonts w:eastAsia="Times New Roman"/>
          <w:color w:val="auto"/>
          <w:szCs w:val="24"/>
          <w:lang w:val="en-GB" w:eastAsia="en-US" w:bidi="en-US"/>
        </w:rPr>
      </w:pPr>
    </w:p>
    <w:p w14:paraId="74C41E41" w14:textId="41B6C64C" w:rsidR="00F02A99" w:rsidRPr="004E077C" w:rsidRDefault="00F02A99" w:rsidP="007504C1">
      <w:pPr>
        <w:pStyle w:val="Heading3"/>
        <w:rPr>
          <w:lang w:eastAsia="en-US" w:bidi="en-US"/>
        </w:rPr>
      </w:pPr>
      <w:bookmarkStart w:id="63" w:name="_Toc123722320"/>
      <w:bookmarkStart w:id="64" w:name="_Toc124110378"/>
      <w:r w:rsidRPr="00F02A99">
        <w:rPr>
          <w:lang w:val="en-GB" w:eastAsia="en-US" w:bidi="en-US"/>
        </w:rPr>
        <w:t>6.</w:t>
      </w:r>
      <w:bookmarkEnd w:id="63"/>
      <w:r w:rsidR="004E077C">
        <w:rPr>
          <w:lang w:val="en-GB" w:eastAsia="en-US" w:bidi="en-US"/>
        </w:rPr>
        <w:t xml:space="preserve">2 </w:t>
      </w:r>
      <w:bookmarkStart w:id="65" w:name="_Toc123722321"/>
      <w:r w:rsidR="004E077C" w:rsidRPr="004E077C">
        <w:rPr>
          <w:lang w:eastAsia="en-US" w:bidi="en-US"/>
        </w:rPr>
        <w:t>Classroom behaviour</w:t>
      </w:r>
      <w:bookmarkEnd w:id="64"/>
      <w:bookmarkEnd w:id="65"/>
      <w:r w:rsidR="004E077C" w:rsidRPr="004E077C">
        <w:rPr>
          <w:lang w:eastAsia="en-US" w:bidi="en-US"/>
        </w:rPr>
        <w:t xml:space="preserve"> </w:t>
      </w:r>
    </w:p>
    <w:p w14:paraId="0B7A676C" w14:textId="0CC0150E" w:rsidR="009C64D7" w:rsidRDefault="009C64D7" w:rsidP="009C64D7">
      <w:pPr>
        <w:spacing w:before="200" w:after="200" w:line="360" w:lineRule="auto"/>
        <w:ind w:left="0" w:right="0" w:firstLine="0"/>
        <w:rPr>
          <w:rFonts w:eastAsia="Times New Roman"/>
          <w:szCs w:val="20"/>
          <w:lang w:val="en-GB" w:eastAsia="en-US" w:bidi="en-US"/>
        </w:rPr>
      </w:pPr>
      <w:r w:rsidRPr="009C64D7">
        <w:rPr>
          <w:rFonts w:eastAsia="Times New Roman"/>
          <w:szCs w:val="20"/>
          <w:lang w:val="en-GB" w:eastAsia="en-US" w:bidi="en-US"/>
        </w:rPr>
        <w:t xml:space="preserve">Students are required to arrive on time for lectures. Late students may not be allowed to the lectures. Students may be required </w:t>
      </w:r>
      <w:r w:rsidRPr="009C64D7">
        <w:rPr>
          <w:rFonts w:eastAsia="Times New Roman"/>
          <w:b/>
          <w:szCs w:val="20"/>
          <w:u w:val="single"/>
          <w:lang w:val="en-GB" w:eastAsia="en-US" w:bidi="en-US"/>
        </w:rPr>
        <w:t>to leave lecture</w:t>
      </w:r>
      <w:r w:rsidRPr="009C64D7">
        <w:rPr>
          <w:rFonts w:eastAsia="Times New Roman"/>
          <w:szCs w:val="20"/>
          <w:lang w:val="en-GB" w:eastAsia="en-US" w:bidi="en-US"/>
        </w:rPr>
        <w:t xml:space="preserve"> because of any </w:t>
      </w:r>
      <w:r w:rsidRPr="009C64D7">
        <w:rPr>
          <w:rFonts w:eastAsia="Times New Roman"/>
          <w:b/>
          <w:szCs w:val="20"/>
          <w:lang w:val="en-GB" w:eastAsia="en-US" w:bidi="en-US"/>
        </w:rPr>
        <w:t>disruptive</w:t>
      </w:r>
      <w:r w:rsidRPr="009C64D7">
        <w:rPr>
          <w:rFonts w:eastAsia="Times New Roman"/>
          <w:szCs w:val="20"/>
          <w:lang w:val="en-GB" w:eastAsia="en-US" w:bidi="en-US"/>
        </w:rPr>
        <w:t xml:space="preserve"> behaviour. Re-admission to the lecture will be based on the decision of the head of department after disciplinary process.  Cell phones should be switched off during lectures tests and examinations. It is your responsibility to make a success of learning in this course. To this end you are encouraged to attend class, write set tests and hand in your assignment projects on the set due dates.</w:t>
      </w:r>
    </w:p>
    <w:p w14:paraId="4E8D41EC" w14:textId="3AAFC0A2" w:rsidR="009C64D7" w:rsidRPr="004E077C" w:rsidRDefault="009C64D7" w:rsidP="007504C1">
      <w:pPr>
        <w:pStyle w:val="Heading3"/>
        <w:rPr>
          <w:lang w:eastAsia="en-US" w:bidi="en-US"/>
        </w:rPr>
      </w:pPr>
      <w:bookmarkStart w:id="66" w:name="_Toc123722322"/>
      <w:bookmarkStart w:id="67" w:name="_Toc124110379"/>
      <w:r w:rsidRPr="009C64D7">
        <w:rPr>
          <w:lang w:val="en-GB" w:eastAsia="en-US" w:bidi="en-US"/>
        </w:rPr>
        <w:t>6.3</w:t>
      </w:r>
      <w:bookmarkEnd w:id="66"/>
      <w:r w:rsidR="004E077C">
        <w:rPr>
          <w:lang w:val="en-GB" w:eastAsia="en-US" w:bidi="en-US"/>
        </w:rPr>
        <w:t xml:space="preserve"> </w:t>
      </w:r>
      <w:bookmarkStart w:id="68" w:name="_Toc123722323"/>
      <w:r w:rsidR="004E077C" w:rsidRPr="004E077C">
        <w:rPr>
          <w:lang w:eastAsia="en-US" w:bidi="en-US"/>
        </w:rPr>
        <w:t>Grievance procedure</w:t>
      </w:r>
      <w:bookmarkEnd w:id="67"/>
      <w:bookmarkEnd w:id="68"/>
      <w:r w:rsidR="004E077C" w:rsidRPr="004E077C">
        <w:rPr>
          <w:lang w:eastAsia="en-US" w:bidi="en-US"/>
        </w:rPr>
        <w:t xml:space="preserve">    </w:t>
      </w:r>
    </w:p>
    <w:p w14:paraId="2D714778" w14:textId="3008B1CB" w:rsidR="009C64D7" w:rsidRDefault="009C64D7" w:rsidP="009C64D7">
      <w:pPr>
        <w:spacing w:before="200" w:after="200" w:line="360" w:lineRule="auto"/>
        <w:ind w:left="0" w:right="0" w:firstLine="0"/>
        <w:rPr>
          <w:rFonts w:eastAsia="Times New Roman"/>
          <w:color w:val="auto"/>
          <w:szCs w:val="24"/>
          <w:lang w:val="en-GB" w:eastAsia="en-US" w:bidi="en-US"/>
        </w:rPr>
      </w:pPr>
      <w:r w:rsidRPr="009C64D7">
        <w:rPr>
          <w:rFonts w:eastAsia="Times New Roman"/>
          <w:color w:val="auto"/>
          <w:szCs w:val="24"/>
          <w:lang w:val="en-GB" w:eastAsia="en-US" w:bidi="en-US"/>
        </w:rPr>
        <w:t>Students that are not happy with their assessment results may appeal to the lecturer for a remark, if this process is not satisfactory the student may appeal to the HOD in writing. The final appeal for grievance procedure relating to any unresolved issues will be dealt with by the Dean`s office.</w:t>
      </w:r>
    </w:p>
    <w:p w14:paraId="58998CE4" w14:textId="2475BB6A" w:rsidR="001C2DF9" w:rsidRDefault="001C2DF9" w:rsidP="009C64D7">
      <w:pPr>
        <w:spacing w:before="200" w:after="200" w:line="360" w:lineRule="auto"/>
        <w:ind w:left="0" w:right="0" w:firstLine="0"/>
        <w:rPr>
          <w:rFonts w:eastAsia="Times New Roman"/>
          <w:color w:val="auto"/>
          <w:szCs w:val="24"/>
          <w:lang w:val="en-GB" w:eastAsia="en-US" w:bidi="en-US"/>
        </w:rPr>
      </w:pPr>
    </w:p>
    <w:p w14:paraId="53A39791" w14:textId="45FA6925" w:rsidR="007A3521" w:rsidRDefault="007A3521" w:rsidP="009C64D7">
      <w:pPr>
        <w:spacing w:before="200" w:after="200" w:line="360" w:lineRule="auto"/>
        <w:ind w:left="0" w:right="0" w:firstLine="0"/>
        <w:rPr>
          <w:rFonts w:eastAsia="Times New Roman"/>
          <w:color w:val="auto"/>
          <w:szCs w:val="24"/>
          <w:lang w:val="en-GB" w:eastAsia="en-US" w:bidi="en-US"/>
        </w:rPr>
      </w:pPr>
    </w:p>
    <w:p w14:paraId="32A0979E" w14:textId="63BFF319" w:rsidR="007A3521" w:rsidRDefault="007A3521" w:rsidP="009C64D7">
      <w:pPr>
        <w:spacing w:before="200" w:after="200" w:line="360" w:lineRule="auto"/>
        <w:ind w:left="0" w:right="0" w:firstLine="0"/>
        <w:rPr>
          <w:rFonts w:eastAsia="Times New Roman"/>
          <w:color w:val="auto"/>
          <w:szCs w:val="24"/>
          <w:lang w:val="en-GB" w:eastAsia="en-US" w:bidi="en-US"/>
        </w:rPr>
      </w:pPr>
    </w:p>
    <w:p w14:paraId="55DDEB29" w14:textId="77777777" w:rsidR="007A3521" w:rsidRDefault="007A3521" w:rsidP="009C64D7">
      <w:pPr>
        <w:spacing w:before="200" w:after="200" w:line="360" w:lineRule="auto"/>
        <w:ind w:left="0" w:right="0" w:firstLine="0"/>
        <w:rPr>
          <w:rFonts w:eastAsia="Times New Roman"/>
          <w:color w:val="auto"/>
          <w:szCs w:val="24"/>
          <w:lang w:val="en-GB" w:eastAsia="en-US" w:bidi="en-US"/>
        </w:rPr>
      </w:pPr>
    </w:p>
    <w:p w14:paraId="7F8302A5" w14:textId="1C297489" w:rsidR="007504C1" w:rsidRPr="00817E4A" w:rsidRDefault="00817E4A" w:rsidP="00AA03AB">
      <w:pPr>
        <w:pStyle w:val="Heading1"/>
        <w:ind w:left="0"/>
        <w:rPr>
          <w:sz w:val="32"/>
          <w:szCs w:val="32"/>
          <w:lang w:val="en-GB" w:eastAsia="en-US" w:bidi="en-US"/>
        </w:rPr>
      </w:pPr>
      <w:bookmarkStart w:id="69" w:name="_Toc124110380"/>
      <w:r>
        <w:rPr>
          <w:sz w:val="32"/>
          <w:szCs w:val="32"/>
          <w:lang w:val="en-GB" w:eastAsia="en-US" w:bidi="en-US"/>
        </w:rPr>
        <w:t>SECTION</w:t>
      </w:r>
      <w:r w:rsidR="004E077C" w:rsidRPr="00817E4A">
        <w:rPr>
          <w:sz w:val="32"/>
          <w:szCs w:val="32"/>
          <w:lang w:val="en-GB" w:eastAsia="en-US" w:bidi="en-US"/>
        </w:rPr>
        <w:t xml:space="preserve"> B: </w:t>
      </w:r>
      <w:r>
        <w:rPr>
          <w:sz w:val="32"/>
          <w:szCs w:val="32"/>
          <w:lang w:val="en-GB" w:eastAsia="en-US" w:bidi="en-US"/>
        </w:rPr>
        <w:t>LEARNING COMPONENT</w:t>
      </w:r>
      <w:bookmarkEnd w:id="69"/>
    </w:p>
    <w:p w14:paraId="71EC8881" w14:textId="57260BB8" w:rsidR="00AA03AB" w:rsidRDefault="00AA03AB" w:rsidP="00AA03AB">
      <w:pPr>
        <w:ind w:left="0" w:firstLine="0"/>
        <w:rPr>
          <w:lang w:val="en-GB" w:eastAsia="en-US" w:bidi="en-US"/>
        </w:rPr>
      </w:pPr>
    </w:p>
    <w:p w14:paraId="699C8921" w14:textId="4A3A50CA" w:rsidR="00AA03AB" w:rsidRPr="00AA03AB" w:rsidRDefault="00AA03AB" w:rsidP="00AA03AB">
      <w:pPr>
        <w:ind w:left="0" w:firstLine="0"/>
        <w:rPr>
          <w:lang w:val="en-GB" w:eastAsia="en-US" w:bidi="en-US"/>
        </w:rPr>
      </w:pPr>
      <w:r w:rsidRPr="004E077C">
        <w:rPr>
          <w:rFonts w:ascii="Times New Roman" w:hAnsi="Times New Roman" w:cs="Times New Roman"/>
          <w:b/>
          <w:noProof/>
          <w:lang w:val="en-US" w:eastAsia="en-US"/>
        </w:rPr>
        <mc:AlternateContent>
          <mc:Choice Requires="wps">
            <w:drawing>
              <wp:anchor distT="0" distB="0" distL="114300" distR="114300" simplePos="0" relativeHeight="251718656" behindDoc="0" locked="0" layoutInCell="1" allowOverlap="1" wp14:anchorId="3A3A252F" wp14:editId="63B140B5">
                <wp:simplePos x="0" y="0"/>
                <wp:positionH relativeFrom="margin">
                  <wp:posOffset>0</wp:posOffset>
                </wp:positionH>
                <wp:positionV relativeFrom="paragraph">
                  <wp:posOffset>0</wp:posOffset>
                </wp:positionV>
                <wp:extent cx="6486525" cy="409575"/>
                <wp:effectExtent l="0" t="0" r="47625" b="66675"/>
                <wp:wrapNone/>
                <wp:docPr id="8"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6525" cy="409575"/>
                        </a:xfrm>
                        <a:prstGeom prst="rect">
                          <a:avLst/>
                        </a:prstGeom>
                        <a:gradFill rotWithShape="0">
                          <a:gsLst>
                            <a:gs pos="0">
                              <a:srgbClr val="FFFFFF"/>
                            </a:gs>
                            <a:gs pos="100000">
                              <a:srgbClr val="B8CCE4"/>
                            </a:gs>
                          </a:gsLst>
                          <a:lin ang="5400000" scaled="1"/>
                        </a:gradFill>
                        <a:ln w="12700">
                          <a:solidFill>
                            <a:srgbClr val="95B3D7"/>
                          </a:solidFill>
                          <a:miter lim="800000"/>
                          <a:headEnd/>
                          <a:tailEnd/>
                        </a:ln>
                        <a:effectLst>
                          <a:outerShdw dist="28398" dir="3806097" algn="ctr" rotWithShape="0">
                            <a:srgbClr val="243F60">
                              <a:alpha val="50000"/>
                            </a:srgbClr>
                          </a:outerShdw>
                        </a:effectLst>
                      </wps:spPr>
                      <wps:txbx>
                        <w:txbxContent>
                          <w:p w14:paraId="20A3EC4D" w14:textId="77777777" w:rsidR="00AA03AB" w:rsidRPr="00FE6620" w:rsidRDefault="00AA03AB" w:rsidP="00AA03AB">
                            <w:pPr>
                              <w:pStyle w:val="Heading2"/>
                              <w:rPr>
                                <w:rStyle w:val="Heading2Char"/>
                              </w:rPr>
                            </w:pPr>
                            <w:bookmarkStart w:id="70" w:name="_Toc124110381"/>
                            <w:r>
                              <w:rPr>
                                <w:szCs w:val="28"/>
                              </w:rPr>
                              <w:t xml:space="preserve">7.  </w:t>
                            </w:r>
                            <w:r w:rsidRPr="00077ACF">
                              <w:rPr>
                                <w:rStyle w:val="Heading2Char"/>
                                <w:b/>
                                <w:bCs/>
                              </w:rPr>
                              <w:t>MODULE SPECIFICATIONS</w:t>
                            </w:r>
                            <w:bookmarkEnd w:id="70"/>
                          </w:p>
                          <w:p w14:paraId="4BAD1638" w14:textId="77777777" w:rsidR="00AA03AB" w:rsidRPr="00E7363A" w:rsidRDefault="00AA03AB" w:rsidP="00AA03AB">
                            <w:pPr>
                              <w:jc w:val="center"/>
                              <w:rPr>
                                <w:b/>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A252F" id="Rectangle 102" o:spid="_x0000_s1033" style="position:absolute;left:0;text-align:left;margin-left:0;margin-top:0;width:510.75pt;height:32.2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" strokecolor="#95b3d7" strokeweight="1pt">
                <v:fill color2="#b8cce4" focus="100%" type="gradient"/>
                <v:shadow on="t" color="#243f60" opacity=".5" offset="1pt"/>
                <v:textbox>
                  <w:txbxContent>
                    <w:p w14:paraId="20A3EC4D" w14:textId="77777777" w:rsidR="00AA03AB" w:rsidRPr="00FE6620" w:rsidRDefault="00AA03AB" w:rsidP="00AA03AB">
                      <w:pPr>
                        <w:pStyle w:val="Heading2"/>
                        <w:rPr>
                          <w:rStyle w:val="Heading2Char"/>
                        </w:rPr>
                      </w:pPr>
                      <w:bookmarkStart w:id="71" w:name="_Toc124110381"/>
                      <w:r>
                        <w:rPr>
                          <w:szCs w:val="28"/>
                        </w:rPr>
                        <w:t xml:space="preserve">7.  </w:t>
                      </w:r>
                      <w:r w:rsidRPr="00077ACF">
                        <w:rPr>
                          <w:rStyle w:val="Heading2Char"/>
                          <w:b/>
                          <w:bCs/>
                        </w:rPr>
                        <w:t>MODULE SPECIFICATIONS</w:t>
                      </w:r>
                      <w:bookmarkEnd w:id="71"/>
                    </w:p>
                    <w:p w14:paraId="4BAD1638" w14:textId="77777777" w:rsidR="00AA03AB" w:rsidRPr="00E7363A" w:rsidRDefault="00AA03AB" w:rsidP="00AA03AB">
                      <w:pPr>
                        <w:jc w:val="center"/>
                        <w:rPr>
                          <w:b/>
                          <w:sz w:val="28"/>
                          <w:szCs w:val="28"/>
                        </w:rPr>
                      </w:pPr>
                    </w:p>
                  </w:txbxContent>
                </v:textbox>
                <w10:wrap anchorx="margin"/>
              </v:rect>
            </w:pict>
          </mc:Fallback>
        </mc:AlternateContent>
      </w:r>
    </w:p>
    <w:p w14:paraId="7D15270F" w14:textId="254A4A92" w:rsidR="00A370DB" w:rsidRPr="00592391" w:rsidRDefault="00A370DB" w:rsidP="00592391">
      <w:pPr>
        <w:spacing w:before="200" w:after="200" w:line="360" w:lineRule="auto"/>
        <w:ind w:left="0" w:right="0" w:firstLine="0"/>
        <w:rPr>
          <w:rFonts w:eastAsia="Times New Roman"/>
          <w:color w:val="auto"/>
          <w:szCs w:val="24"/>
          <w:lang w:val="en-GB" w:eastAsia="en-US" w:bidi="en-US"/>
        </w:rPr>
      </w:pPr>
    </w:p>
    <w:p w14:paraId="58AC7F5A" w14:textId="24FF22DC" w:rsidR="00421C8C" w:rsidRDefault="00421C8C" w:rsidP="00CD067D"/>
    <w:p w14:paraId="0E97B8E3" w14:textId="7BFD05C5" w:rsidR="00A370DB" w:rsidRPr="004E077C" w:rsidRDefault="00A370DB" w:rsidP="007504C1">
      <w:pPr>
        <w:pStyle w:val="Heading3"/>
        <w:rPr>
          <w:lang w:eastAsia="en-US" w:bidi="en-US"/>
        </w:rPr>
      </w:pPr>
      <w:bookmarkStart w:id="72" w:name="_Toc123722327"/>
      <w:bookmarkStart w:id="73" w:name="_Toc124110382"/>
      <w:r w:rsidRPr="00A370DB">
        <w:rPr>
          <w:lang w:val="en-GB" w:eastAsia="en-US" w:bidi="en-US"/>
        </w:rPr>
        <w:t>7.1</w:t>
      </w:r>
      <w:bookmarkEnd w:id="72"/>
      <w:r w:rsidR="004E077C">
        <w:rPr>
          <w:lang w:val="en-GB" w:eastAsia="en-US" w:bidi="en-US"/>
        </w:rPr>
        <w:t xml:space="preserve"> </w:t>
      </w:r>
      <w:bookmarkStart w:id="74" w:name="_Toc123722328"/>
      <w:r w:rsidR="004E077C" w:rsidRPr="004E077C">
        <w:rPr>
          <w:lang w:eastAsia="en-US" w:bidi="en-US"/>
        </w:rPr>
        <w:t>The purpose of the module</w:t>
      </w:r>
      <w:bookmarkEnd w:id="73"/>
      <w:bookmarkEnd w:id="74"/>
    </w:p>
    <w:p w14:paraId="52304C51" w14:textId="097B007B" w:rsidR="00A370DB" w:rsidRDefault="00A370DB" w:rsidP="00CD067D"/>
    <w:p w14:paraId="787D14CA" w14:textId="483AA5E0" w:rsidR="00115270" w:rsidRPr="00265D41" w:rsidRDefault="006B03BD" w:rsidP="00265D41">
      <w:pPr>
        <w:spacing w:line="360" w:lineRule="auto"/>
        <w:ind w:left="-5" w:right="58"/>
      </w:pPr>
      <w:r>
        <w:t xml:space="preserve">The purpose of </w:t>
      </w:r>
      <w:r w:rsidR="003A4707">
        <w:t>this module is to</w:t>
      </w:r>
      <w:r w:rsidR="001273FE">
        <w:t xml:space="preserve"> provide</w:t>
      </w:r>
      <w:r w:rsidR="003A4707">
        <w:t xml:space="preserve"> </w:t>
      </w:r>
      <w:r w:rsidR="001273FE">
        <w:t xml:space="preserve">a useful technique to </w:t>
      </w:r>
      <w:r w:rsidR="003A4707">
        <w:t xml:space="preserve">economics </w:t>
      </w:r>
      <w:bookmarkStart w:id="75" w:name="_Toc123722329"/>
      <w:r w:rsidR="00556DE7">
        <w:t>students</w:t>
      </w:r>
      <w:r w:rsidR="001273FE">
        <w:t xml:space="preserve"> to measure economic behaviour, economic outcomes, and the impact of economic policies. It is a crucial complement to economics as proper measurement underpins critical analysis. Moreover, students will be able to determine the relationship between variables and be able to make predictions given a model.</w:t>
      </w:r>
    </w:p>
    <w:p w14:paraId="34F6B70E" w14:textId="77777777" w:rsidR="00AE229D" w:rsidRDefault="006B03BD" w:rsidP="00853164">
      <w:pPr>
        <w:pStyle w:val="Heading3"/>
        <w:ind w:left="0" w:firstLine="0"/>
        <w:rPr>
          <w:lang w:eastAsia="en-US" w:bidi="en-US"/>
        </w:rPr>
      </w:pPr>
      <w:bookmarkStart w:id="76" w:name="_Toc124110383"/>
      <w:r w:rsidRPr="006B03BD">
        <w:rPr>
          <w:lang w:val="en-GB" w:eastAsia="en-US" w:bidi="en-US"/>
        </w:rPr>
        <w:t>7.</w:t>
      </w:r>
      <w:r>
        <w:rPr>
          <w:lang w:val="en-GB" w:eastAsia="en-US" w:bidi="en-US"/>
        </w:rPr>
        <w:t>2</w:t>
      </w:r>
      <w:bookmarkEnd w:id="75"/>
      <w:r w:rsidR="00A2383E">
        <w:rPr>
          <w:lang w:val="en-GB" w:eastAsia="en-US" w:bidi="en-US"/>
        </w:rPr>
        <w:t xml:space="preserve"> </w:t>
      </w:r>
      <w:bookmarkStart w:id="77" w:name="_Toc123722330"/>
      <w:r w:rsidR="00A2383E" w:rsidRPr="00A2383E">
        <w:rPr>
          <w:lang w:eastAsia="en-US" w:bidi="en-US"/>
        </w:rPr>
        <w:t>Module composition</w:t>
      </w:r>
      <w:bookmarkEnd w:id="76"/>
      <w:bookmarkEnd w:id="77"/>
      <w:r w:rsidR="00A2383E" w:rsidRPr="00A2383E">
        <w:rPr>
          <w:lang w:eastAsia="en-US" w:bidi="en-US"/>
        </w:rPr>
        <w:t xml:space="preserve">  </w:t>
      </w:r>
    </w:p>
    <w:p w14:paraId="69E29EA8" w14:textId="77777777" w:rsidR="00AE229D" w:rsidRPr="00A2383E" w:rsidRDefault="00A2383E" w:rsidP="00853164">
      <w:pPr>
        <w:pStyle w:val="Heading3"/>
        <w:ind w:left="0" w:firstLine="0"/>
        <w:rPr>
          <w:lang w:eastAsia="en-US" w:bidi="en-US"/>
        </w:rPr>
      </w:pPr>
      <w:r w:rsidRPr="00A2383E">
        <w:rPr>
          <w:lang w:eastAsia="en-US" w:bidi="en-U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6"/>
        <w:gridCol w:w="3393"/>
        <w:gridCol w:w="3044"/>
      </w:tblGrid>
      <w:tr w:rsidR="00AE229D" w:rsidRPr="005605B4" w14:paraId="2551F03F" w14:textId="77777777" w:rsidTr="008F231E">
        <w:tc>
          <w:tcPr>
            <w:tcW w:w="13822" w:type="dxa"/>
            <w:gridSpan w:val="3"/>
            <w:shd w:val="clear" w:color="auto" w:fill="D0CECE" w:themeFill="background2" w:themeFillShade="E6"/>
          </w:tcPr>
          <w:p w14:paraId="35ED93FC" w14:textId="15BDCC18" w:rsidR="00AE229D" w:rsidRPr="00E15702" w:rsidRDefault="00AE229D" w:rsidP="008F231E">
            <w:pPr>
              <w:spacing w:after="0" w:line="240" w:lineRule="auto"/>
              <w:ind w:left="0" w:right="0" w:firstLine="0"/>
              <w:jc w:val="center"/>
              <w:rPr>
                <w:rFonts w:eastAsia="Calibri"/>
                <w:b/>
                <w:bCs/>
                <w:color w:val="auto"/>
                <w:szCs w:val="24"/>
                <w:lang w:val="en-GB" w:eastAsia="en-US"/>
              </w:rPr>
            </w:pPr>
            <w:r w:rsidRPr="00E15702">
              <w:rPr>
                <w:rFonts w:eastAsia="Calibri"/>
                <w:b/>
                <w:color w:val="auto"/>
                <w:szCs w:val="24"/>
                <w:lang w:val="en-GB" w:eastAsia="en-US"/>
              </w:rPr>
              <w:t xml:space="preserve">TOPIC </w:t>
            </w:r>
            <w:r>
              <w:rPr>
                <w:rFonts w:eastAsia="Calibri"/>
                <w:b/>
                <w:color w:val="auto"/>
                <w:szCs w:val="24"/>
                <w:lang w:val="en-GB" w:eastAsia="en-US"/>
              </w:rPr>
              <w:t>1</w:t>
            </w:r>
            <w:r w:rsidRPr="00E15702">
              <w:rPr>
                <w:rFonts w:eastAsia="Calibri"/>
                <w:b/>
                <w:color w:val="auto"/>
                <w:szCs w:val="24"/>
                <w:lang w:val="en-GB" w:eastAsia="en-US"/>
              </w:rPr>
              <w:t>:</w:t>
            </w:r>
            <w:r w:rsidRPr="00E15702">
              <w:rPr>
                <w:rFonts w:eastAsia="Calibri"/>
                <w:color w:val="auto"/>
                <w:szCs w:val="24"/>
                <w:lang w:val="en-GB" w:eastAsia="en-US"/>
              </w:rPr>
              <w:t xml:space="preserve"> </w:t>
            </w:r>
            <w:r w:rsidRPr="00E15702">
              <w:rPr>
                <w:rFonts w:eastAsia="Calibri"/>
                <w:b/>
                <w:bCs/>
                <w:color w:val="auto"/>
                <w:szCs w:val="24"/>
                <w:lang w:val="en-GB" w:eastAsia="en-US"/>
              </w:rPr>
              <w:t>Multiple Regression Analysis with Qualitative Information</w:t>
            </w:r>
          </w:p>
          <w:p w14:paraId="7652F52C" w14:textId="77777777" w:rsidR="00AE229D" w:rsidRPr="00E15702" w:rsidRDefault="00AE229D" w:rsidP="008F231E">
            <w:pPr>
              <w:spacing w:after="0" w:line="240" w:lineRule="auto"/>
              <w:ind w:left="0" w:right="0" w:firstLine="0"/>
              <w:jc w:val="center"/>
              <w:rPr>
                <w:rFonts w:eastAsia="Calibri"/>
                <w:b/>
                <w:bCs/>
                <w:color w:val="auto"/>
                <w:szCs w:val="24"/>
                <w:lang w:val="en-GB" w:eastAsia="en-US"/>
              </w:rPr>
            </w:pPr>
          </w:p>
          <w:p w14:paraId="679495E3" w14:textId="77777777" w:rsidR="00AE229D" w:rsidRPr="00E15702" w:rsidRDefault="00AE229D" w:rsidP="008F231E">
            <w:pPr>
              <w:spacing w:after="0" w:line="240" w:lineRule="auto"/>
              <w:ind w:left="0" w:right="0" w:firstLine="0"/>
              <w:rPr>
                <w:rFonts w:eastAsia="Calibri"/>
                <w:b/>
                <w:color w:val="auto"/>
                <w:szCs w:val="24"/>
                <w:lang w:val="en-GB" w:eastAsia="en-US"/>
              </w:rPr>
            </w:pPr>
            <w:r w:rsidRPr="00E15702">
              <w:rPr>
                <w:rFonts w:eastAsia="Calibri"/>
                <w:b/>
                <w:color w:val="auto"/>
                <w:szCs w:val="24"/>
                <w:lang w:val="en-GB" w:eastAsia="en-US"/>
              </w:rPr>
              <w:t>Learning Outcomes: Demonstration of the incorporation of qualitative data on the multiple regression model</w:t>
            </w:r>
          </w:p>
          <w:p w14:paraId="4A471DE0" w14:textId="77777777" w:rsidR="00AE229D" w:rsidRPr="005605B4" w:rsidRDefault="00AE229D" w:rsidP="008F231E">
            <w:pPr>
              <w:spacing w:after="0" w:line="240" w:lineRule="auto"/>
              <w:ind w:left="0" w:right="0" w:firstLine="0"/>
              <w:rPr>
                <w:rFonts w:eastAsia="Calibri"/>
                <w:b/>
                <w:color w:val="auto"/>
                <w:lang w:val="en-GB" w:eastAsia="en-US"/>
              </w:rPr>
            </w:pPr>
          </w:p>
        </w:tc>
      </w:tr>
      <w:tr w:rsidR="00AE229D" w:rsidRPr="005605B4" w14:paraId="7C923A0A" w14:textId="77777777" w:rsidTr="008F231E">
        <w:trPr>
          <w:trHeight w:val="569"/>
        </w:trPr>
        <w:tc>
          <w:tcPr>
            <w:tcW w:w="5148" w:type="dxa"/>
            <w:shd w:val="clear" w:color="auto" w:fill="FFFF00"/>
          </w:tcPr>
          <w:p w14:paraId="537A5A81" w14:textId="77777777" w:rsidR="00AE229D" w:rsidRPr="005605B4" w:rsidRDefault="00AE229D" w:rsidP="008F231E">
            <w:pPr>
              <w:spacing w:after="0" w:line="240" w:lineRule="auto"/>
              <w:ind w:left="0" w:right="0" w:firstLine="0"/>
              <w:rPr>
                <w:rFonts w:eastAsia="Calibri"/>
                <w:b/>
                <w:color w:val="auto"/>
                <w:lang w:val="en-GB" w:eastAsia="en-US"/>
              </w:rPr>
            </w:pPr>
            <w:r w:rsidRPr="005605B4">
              <w:rPr>
                <w:rFonts w:eastAsia="Calibri"/>
                <w:b/>
                <w:color w:val="auto"/>
                <w:sz w:val="22"/>
                <w:lang w:val="en-GB" w:eastAsia="en-US"/>
              </w:rPr>
              <w:t>Assessment Criteria</w:t>
            </w:r>
          </w:p>
        </w:tc>
        <w:tc>
          <w:tcPr>
            <w:tcW w:w="4770" w:type="dxa"/>
            <w:shd w:val="clear" w:color="auto" w:fill="FFFF00"/>
          </w:tcPr>
          <w:p w14:paraId="17EEFADB" w14:textId="77777777" w:rsidR="00AE229D" w:rsidRPr="005605B4" w:rsidRDefault="00AE229D" w:rsidP="008F231E">
            <w:pPr>
              <w:spacing w:after="0" w:line="240" w:lineRule="auto"/>
              <w:ind w:left="0" w:right="0" w:firstLine="0"/>
              <w:rPr>
                <w:rFonts w:eastAsia="Calibri"/>
                <w:b/>
                <w:color w:val="auto"/>
                <w:lang w:val="en-GB" w:eastAsia="en-US"/>
              </w:rPr>
            </w:pPr>
            <w:r w:rsidRPr="005605B4">
              <w:rPr>
                <w:rFonts w:eastAsia="Calibri"/>
                <w:b/>
                <w:color w:val="auto"/>
                <w:sz w:val="22"/>
                <w:lang w:val="en-GB" w:eastAsia="en-US"/>
              </w:rPr>
              <w:t>Teaching activities</w:t>
            </w:r>
          </w:p>
        </w:tc>
        <w:tc>
          <w:tcPr>
            <w:tcW w:w="3904" w:type="dxa"/>
            <w:shd w:val="clear" w:color="auto" w:fill="FFFF00"/>
          </w:tcPr>
          <w:p w14:paraId="461A5DED" w14:textId="77777777" w:rsidR="00AE229D" w:rsidRPr="005605B4" w:rsidRDefault="00AE229D" w:rsidP="008F231E">
            <w:pPr>
              <w:spacing w:after="0" w:line="240" w:lineRule="auto"/>
              <w:ind w:left="0" w:right="0" w:firstLine="0"/>
              <w:rPr>
                <w:rFonts w:eastAsia="Calibri"/>
                <w:b/>
                <w:color w:val="auto"/>
                <w:lang w:val="en-GB" w:eastAsia="en-US"/>
              </w:rPr>
            </w:pPr>
            <w:r w:rsidRPr="005605B4">
              <w:rPr>
                <w:rFonts w:eastAsia="Calibri"/>
                <w:b/>
                <w:color w:val="auto"/>
                <w:sz w:val="22"/>
                <w:lang w:val="en-GB" w:eastAsia="en-US"/>
              </w:rPr>
              <w:t>Assessment method</w:t>
            </w:r>
          </w:p>
        </w:tc>
      </w:tr>
      <w:tr w:rsidR="00AE229D" w:rsidRPr="005605B4" w14:paraId="28858F8B" w14:textId="77777777" w:rsidTr="008F231E">
        <w:trPr>
          <w:trHeight w:val="752"/>
        </w:trPr>
        <w:tc>
          <w:tcPr>
            <w:tcW w:w="5148" w:type="dxa"/>
            <w:shd w:val="clear" w:color="auto" w:fill="A8D08D" w:themeFill="accent6" w:themeFillTint="99"/>
          </w:tcPr>
          <w:p w14:paraId="10C995E2" w14:textId="77777777" w:rsidR="00AE229D" w:rsidRPr="005605B4" w:rsidRDefault="00AE229D" w:rsidP="008F231E">
            <w:pPr>
              <w:numPr>
                <w:ilvl w:val="0"/>
                <w:numId w:val="47"/>
              </w:numPr>
              <w:spacing w:after="0" w:line="240" w:lineRule="auto"/>
              <w:ind w:right="0"/>
              <w:jc w:val="left"/>
              <w:rPr>
                <w:rFonts w:eastAsia="Calibri"/>
                <w:color w:val="auto"/>
                <w:szCs w:val="24"/>
                <w:lang w:val="en-GB" w:eastAsia="en-US"/>
              </w:rPr>
            </w:pPr>
            <w:r>
              <w:rPr>
                <w:rFonts w:eastAsia="Calibri"/>
                <w:color w:val="auto"/>
                <w:szCs w:val="24"/>
                <w:lang w:val="en-GB" w:eastAsia="en-US"/>
              </w:rPr>
              <w:t>Describe qualitative information.</w:t>
            </w:r>
          </w:p>
          <w:p w14:paraId="2087C982" w14:textId="77777777" w:rsidR="00AE229D" w:rsidRPr="005605B4" w:rsidRDefault="00AE229D" w:rsidP="008F231E">
            <w:pPr>
              <w:numPr>
                <w:ilvl w:val="0"/>
                <w:numId w:val="47"/>
              </w:numPr>
              <w:spacing w:after="0" w:line="240" w:lineRule="auto"/>
              <w:ind w:right="0"/>
              <w:jc w:val="left"/>
              <w:rPr>
                <w:rFonts w:eastAsia="Calibri"/>
                <w:color w:val="auto"/>
                <w:szCs w:val="24"/>
                <w:lang w:val="en-GB" w:eastAsia="en-US"/>
              </w:rPr>
            </w:pPr>
            <w:r>
              <w:rPr>
                <w:rFonts w:eastAsia="Calibri"/>
                <w:color w:val="auto"/>
                <w:szCs w:val="24"/>
                <w:lang w:val="en-GB" w:eastAsia="en-US"/>
              </w:rPr>
              <w:t>Discuss and explain a single dummy independent variable.</w:t>
            </w:r>
          </w:p>
          <w:p w14:paraId="144A41DE" w14:textId="77777777" w:rsidR="00AE229D" w:rsidRDefault="00AE229D" w:rsidP="008F231E">
            <w:pPr>
              <w:numPr>
                <w:ilvl w:val="0"/>
                <w:numId w:val="47"/>
              </w:numPr>
              <w:spacing w:after="0" w:line="240" w:lineRule="auto"/>
              <w:ind w:right="0"/>
              <w:contextualSpacing/>
              <w:jc w:val="left"/>
              <w:rPr>
                <w:rFonts w:eastAsia="Calibri"/>
                <w:color w:val="auto"/>
                <w:szCs w:val="24"/>
                <w:lang w:val="en-GB" w:eastAsia="en-US"/>
              </w:rPr>
            </w:pPr>
            <w:r>
              <w:rPr>
                <w:rFonts w:eastAsia="Calibri"/>
                <w:color w:val="auto"/>
                <w:szCs w:val="24"/>
                <w:lang w:val="en-GB" w:eastAsia="en-US"/>
              </w:rPr>
              <w:t>Using dummy variable for multiple categories is covered.</w:t>
            </w:r>
          </w:p>
          <w:p w14:paraId="7FCD999E" w14:textId="77777777" w:rsidR="00AE229D" w:rsidRDefault="00AE229D" w:rsidP="008F231E">
            <w:pPr>
              <w:numPr>
                <w:ilvl w:val="0"/>
                <w:numId w:val="47"/>
              </w:numPr>
              <w:spacing w:after="0" w:line="240" w:lineRule="auto"/>
              <w:ind w:right="0"/>
              <w:contextualSpacing/>
              <w:jc w:val="left"/>
              <w:rPr>
                <w:rFonts w:eastAsia="Calibri"/>
                <w:color w:val="auto"/>
                <w:szCs w:val="24"/>
                <w:lang w:val="en-GB" w:eastAsia="en-US"/>
              </w:rPr>
            </w:pPr>
            <w:r>
              <w:rPr>
                <w:rFonts w:eastAsia="Calibri"/>
                <w:color w:val="auto"/>
                <w:szCs w:val="24"/>
                <w:lang w:val="en-GB" w:eastAsia="en-US"/>
              </w:rPr>
              <w:t>Application of interaction on dummy variable is covered.</w:t>
            </w:r>
          </w:p>
          <w:p w14:paraId="0D8B368A" w14:textId="77777777" w:rsidR="00AE229D" w:rsidRDefault="00AE229D" w:rsidP="008F231E">
            <w:pPr>
              <w:numPr>
                <w:ilvl w:val="0"/>
                <w:numId w:val="47"/>
              </w:numPr>
              <w:spacing w:after="0" w:line="240" w:lineRule="auto"/>
              <w:ind w:right="0"/>
              <w:contextualSpacing/>
              <w:jc w:val="left"/>
              <w:rPr>
                <w:rFonts w:eastAsia="Calibri"/>
                <w:color w:val="auto"/>
                <w:szCs w:val="24"/>
                <w:lang w:val="en-GB" w:eastAsia="en-US"/>
              </w:rPr>
            </w:pPr>
            <w:r>
              <w:rPr>
                <w:rFonts w:eastAsia="Calibri"/>
                <w:color w:val="auto"/>
                <w:szCs w:val="24"/>
                <w:lang w:val="en-GB" w:eastAsia="en-US"/>
              </w:rPr>
              <w:t>Discusses a Linear Probability Model.</w:t>
            </w:r>
          </w:p>
          <w:p w14:paraId="30B81497" w14:textId="77777777" w:rsidR="00AE229D" w:rsidRPr="005605B4" w:rsidRDefault="00AE229D" w:rsidP="008F231E">
            <w:pPr>
              <w:numPr>
                <w:ilvl w:val="0"/>
                <w:numId w:val="47"/>
              </w:numPr>
              <w:spacing w:after="0" w:line="240" w:lineRule="auto"/>
              <w:ind w:right="0"/>
              <w:contextualSpacing/>
              <w:jc w:val="left"/>
              <w:rPr>
                <w:rFonts w:eastAsia="Calibri"/>
                <w:color w:val="auto"/>
                <w:szCs w:val="24"/>
                <w:lang w:val="en-GB" w:eastAsia="en-US"/>
              </w:rPr>
            </w:pPr>
            <w:r>
              <w:rPr>
                <w:rFonts w:eastAsia="Calibri"/>
                <w:color w:val="auto"/>
                <w:szCs w:val="24"/>
                <w:lang w:val="en-GB" w:eastAsia="en-US"/>
              </w:rPr>
              <w:t>Interpretation of regression results with discrete dependent variable is also covered.</w:t>
            </w:r>
          </w:p>
          <w:p w14:paraId="20FAB122" w14:textId="77777777" w:rsidR="00AE229D" w:rsidRPr="005605B4" w:rsidRDefault="00AE229D" w:rsidP="008F231E">
            <w:pPr>
              <w:numPr>
                <w:ilvl w:val="0"/>
                <w:numId w:val="47"/>
              </w:numPr>
              <w:spacing w:after="0" w:line="240" w:lineRule="auto"/>
              <w:ind w:right="0"/>
              <w:jc w:val="left"/>
              <w:rPr>
                <w:rFonts w:eastAsia="Calibri"/>
                <w:color w:val="auto"/>
                <w:szCs w:val="24"/>
                <w:lang w:val="en-GB" w:eastAsia="en-US"/>
              </w:rPr>
            </w:pPr>
            <w:r w:rsidRPr="005605B4">
              <w:rPr>
                <w:rFonts w:eastAsia="Calibri"/>
                <w:color w:val="auto"/>
                <w:szCs w:val="24"/>
                <w:lang w:val="en-GB" w:eastAsia="en-US"/>
              </w:rPr>
              <w:lastRenderedPageBreak/>
              <w:t>Exercises at the end of the chapter are assigned to the students</w:t>
            </w:r>
          </w:p>
          <w:p w14:paraId="4C6A3BBE" w14:textId="77777777" w:rsidR="00AE229D" w:rsidRPr="005605B4" w:rsidRDefault="00AE229D" w:rsidP="008F231E">
            <w:pPr>
              <w:spacing w:after="0" w:line="240" w:lineRule="auto"/>
              <w:ind w:left="720" w:right="0" w:firstLine="0"/>
              <w:rPr>
                <w:rFonts w:eastAsia="Calibri"/>
                <w:color w:val="auto"/>
                <w:lang w:val="en-GB" w:eastAsia="en-US"/>
              </w:rPr>
            </w:pPr>
          </w:p>
        </w:tc>
        <w:tc>
          <w:tcPr>
            <w:tcW w:w="4770" w:type="dxa"/>
            <w:shd w:val="clear" w:color="auto" w:fill="A8D08D" w:themeFill="accent6" w:themeFillTint="99"/>
          </w:tcPr>
          <w:p w14:paraId="2282D26C" w14:textId="77777777" w:rsidR="00AE229D" w:rsidRPr="005605B4" w:rsidRDefault="00AE229D" w:rsidP="008F231E">
            <w:pPr>
              <w:numPr>
                <w:ilvl w:val="0"/>
                <w:numId w:val="42"/>
              </w:numPr>
              <w:spacing w:after="0" w:line="240" w:lineRule="auto"/>
              <w:ind w:right="0"/>
              <w:rPr>
                <w:rFonts w:eastAsia="Calibri"/>
                <w:color w:val="auto"/>
                <w:szCs w:val="24"/>
                <w:lang w:val="en-GB" w:eastAsia="en-US"/>
              </w:rPr>
            </w:pPr>
            <w:r w:rsidRPr="005605B4">
              <w:rPr>
                <w:rFonts w:eastAsia="Calibri"/>
                <w:b/>
                <w:color w:val="auto"/>
                <w:szCs w:val="24"/>
                <w:lang w:val="en-GB" w:eastAsia="en-US"/>
              </w:rPr>
              <w:lastRenderedPageBreak/>
              <w:t>Lecturer controlled</w:t>
            </w:r>
            <w:r w:rsidRPr="005605B4">
              <w:rPr>
                <w:rFonts w:eastAsia="Calibri"/>
                <w:color w:val="auto"/>
                <w:szCs w:val="24"/>
                <w:lang w:val="en-GB" w:eastAsia="en-US"/>
              </w:rPr>
              <w:t>: Lectures</w:t>
            </w:r>
          </w:p>
          <w:p w14:paraId="0FCF5061" w14:textId="77777777" w:rsidR="00AE229D" w:rsidRPr="005605B4" w:rsidRDefault="00AE229D" w:rsidP="008F231E">
            <w:pPr>
              <w:numPr>
                <w:ilvl w:val="0"/>
                <w:numId w:val="42"/>
              </w:numPr>
              <w:spacing w:after="0" w:line="240" w:lineRule="auto"/>
              <w:ind w:right="0"/>
              <w:rPr>
                <w:rFonts w:eastAsia="Calibri"/>
                <w:color w:val="auto"/>
                <w:szCs w:val="24"/>
                <w:lang w:val="en-GB" w:eastAsia="en-US"/>
              </w:rPr>
            </w:pPr>
            <w:r w:rsidRPr="005605B4">
              <w:rPr>
                <w:rFonts w:eastAsia="Calibri"/>
                <w:b/>
                <w:color w:val="auto"/>
                <w:szCs w:val="24"/>
                <w:lang w:val="en-GB" w:eastAsia="en-US"/>
              </w:rPr>
              <w:t>Peer controlled</w:t>
            </w:r>
            <w:r w:rsidRPr="005605B4">
              <w:rPr>
                <w:rFonts w:eastAsia="Calibri"/>
                <w:color w:val="auto"/>
                <w:szCs w:val="24"/>
                <w:lang w:val="en-GB" w:eastAsia="en-US"/>
              </w:rPr>
              <w:t>: Group Discussions</w:t>
            </w:r>
          </w:p>
          <w:p w14:paraId="1F4B563B" w14:textId="77777777" w:rsidR="00AE229D" w:rsidRPr="005605B4" w:rsidRDefault="00AE229D" w:rsidP="008F231E">
            <w:pPr>
              <w:numPr>
                <w:ilvl w:val="0"/>
                <w:numId w:val="42"/>
              </w:numPr>
              <w:spacing w:after="0" w:line="240" w:lineRule="auto"/>
              <w:ind w:right="0"/>
              <w:rPr>
                <w:rFonts w:eastAsia="Calibri"/>
                <w:color w:val="auto"/>
                <w:szCs w:val="24"/>
                <w:lang w:val="en-GB" w:eastAsia="en-US"/>
              </w:rPr>
            </w:pPr>
            <w:r w:rsidRPr="005605B4">
              <w:rPr>
                <w:rFonts w:eastAsia="Calibri"/>
                <w:b/>
                <w:color w:val="auto"/>
                <w:szCs w:val="24"/>
                <w:lang w:val="en-GB" w:eastAsia="en-US"/>
              </w:rPr>
              <w:t xml:space="preserve">Student controlled: </w:t>
            </w:r>
            <w:r w:rsidRPr="005605B4">
              <w:rPr>
                <w:rFonts w:eastAsia="Calibri"/>
                <w:color w:val="auto"/>
                <w:szCs w:val="24"/>
                <w:lang w:val="en-GB" w:eastAsia="en-US"/>
              </w:rPr>
              <w:t xml:space="preserve">Self-study and tutorials </w:t>
            </w:r>
          </w:p>
          <w:p w14:paraId="2837E9BB" w14:textId="77777777" w:rsidR="00AE229D" w:rsidRPr="005605B4" w:rsidRDefault="00AE229D" w:rsidP="008F231E">
            <w:pPr>
              <w:spacing w:after="0" w:line="240" w:lineRule="auto"/>
              <w:ind w:left="0" w:right="0" w:firstLine="0"/>
              <w:rPr>
                <w:rFonts w:eastAsia="Calibri"/>
                <w:color w:val="auto"/>
                <w:lang w:val="en-GB" w:eastAsia="en-US"/>
              </w:rPr>
            </w:pPr>
          </w:p>
        </w:tc>
        <w:tc>
          <w:tcPr>
            <w:tcW w:w="3904" w:type="dxa"/>
            <w:shd w:val="clear" w:color="auto" w:fill="A8D08D" w:themeFill="accent6" w:themeFillTint="99"/>
          </w:tcPr>
          <w:p w14:paraId="040E6BAD" w14:textId="77777777" w:rsidR="00AE229D" w:rsidRPr="005605B4" w:rsidRDefault="00AE229D" w:rsidP="008F231E">
            <w:pPr>
              <w:numPr>
                <w:ilvl w:val="0"/>
                <w:numId w:val="41"/>
              </w:numPr>
              <w:spacing w:after="0" w:line="240" w:lineRule="auto"/>
              <w:ind w:right="0"/>
              <w:jc w:val="left"/>
              <w:rPr>
                <w:rFonts w:eastAsia="Calibri"/>
                <w:color w:val="auto"/>
                <w:szCs w:val="24"/>
                <w:lang w:val="en-GB" w:eastAsia="en-US"/>
              </w:rPr>
            </w:pPr>
            <w:r w:rsidRPr="005605B4">
              <w:rPr>
                <w:rFonts w:eastAsia="Calibri"/>
                <w:b/>
                <w:color w:val="auto"/>
                <w:szCs w:val="24"/>
                <w:lang w:val="en-GB" w:eastAsia="en-US"/>
              </w:rPr>
              <w:t xml:space="preserve">Formative: </w:t>
            </w:r>
            <w:r w:rsidRPr="005605B4">
              <w:rPr>
                <w:rFonts w:eastAsia="Calibri"/>
                <w:color w:val="auto"/>
                <w:szCs w:val="24"/>
                <w:lang w:val="en-GB" w:eastAsia="en-US"/>
              </w:rPr>
              <w:t>Class discussion, oral presentations, assignments, and tutorial exercises</w:t>
            </w:r>
          </w:p>
          <w:p w14:paraId="38457CED" w14:textId="77777777" w:rsidR="00AE229D" w:rsidRPr="005605B4" w:rsidRDefault="00AE229D" w:rsidP="008F231E">
            <w:pPr>
              <w:numPr>
                <w:ilvl w:val="0"/>
                <w:numId w:val="41"/>
              </w:numPr>
              <w:spacing w:after="0" w:line="240" w:lineRule="auto"/>
              <w:ind w:right="0"/>
              <w:jc w:val="left"/>
              <w:rPr>
                <w:rFonts w:eastAsia="Calibri"/>
                <w:b/>
                <w:color w:val="auto"/>
                <w:szCs w:val="24"/>
                <w:lang w:val="en-GB" w:eastAsia="en-US"/>
              </w:rPr>
            </w:pPr>
            <w:r w:rsidRPr="005605B4">
              <w:rPr>
                <w:rFonts w:eastAsia="Calibri"/>
                <w:b/>
                <w:color w:val="auto"/>
                <w:szCs w:val="24"/>
                <w:lang w:val="en-GB" w:eastAsia="en-US"/>
              </w:rPr>
              <w:t>Summative:  T</w:t>
            </w:r>
            <w:r w:rsidRPr="005605B4">
              <w:rPr>
                <w:rFonts w:eastAsia="Calibri"/>
                <w:color w:val="auto"/>
                <w:szCs w:val="24"/>
                <w:lang w:val="en-GB" w:eastAsia="en-US"/>
              </w:rPr>
              <w:t>ests and examination.</w:t>
            </w:r>
          </w:p>
          <w:p w14:paraId="5CD668F6" w14:textId="77777777" w:rsidR="00AE229D" w:rsidRPr="005605B4" w:rsidRDefault="00AE229D" w:rsidP="008F231E">
            <w:pPr>
              <w:spacing w:after="0" w:line="240" w:lineRule="auto"/>
              <w:ind w:left="0" w:right="0" w:firstLine="0"/>
              <w:rPr>
                <w:rFonts w:eastAsia="Calibri"/>
                <w:b/>
                <w:color w:val="auto"/>
                <w:lang w:val="en-GB" w:eastAsia="en-US"/>
              </w:rPr>
            </w:pPr>
          </w:p>
        </w:tc>
      </w:tr>
    </w:tbl>
    <w:p w14:paraId="2AC379E3" w14:textId="688FA610" w:rsidR="002454FE" w:rsidRDefault="00A2383E" w:rsidP="00853164">
      <w:pPr>
        <w:pStyle w:val="Heading3"/>
        <w:ind w:left="0" w:firstLine="0"/>
        <w:rPr>
          <w:lang w:eastAsia="en-US" w:bidi="en-US"/>
        </w:rPr>
      </w:pPr>
      <w:r w:rsidRPr="00A2383E">
        <w:rPr>
          <w:lang w:eastAsia="en-US" w:bidi="en-U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80"/>
        <w:gridCol w:w="3374"/>
        <w:gridCol w:w="3109"/>
      </w:tblGrid>
      <w:tr w:rsidR="004054CC" w:rsidRPr="004054CC" w14:paraId="303D5F5A" w14:textId="77777777" w:rsidTr="004054CC">
        <w:tc>
          <w:tcPr>
            <w:tcW w:w="13822" w:type="dxa"/>
            <w:gridSpan w:val="3"/>
            <w:shd w:val="clear" w:color="auto" w:fill="D0CECE" w:themeFill="background2" w:themeFillShade="E6"/>
          </w:tcPr>
          <w:p w14:paraId="27A21A07" w14:textId="45052881" w:rsidR="004054CC" w:rsidRPr="009035E3" w:rsidRDefault="00733371" w:rsidP="004054CC">
            <w:pPr>
              <w:spacing w:after="0" w:line="240" w:lineRule="auto"/>
              <w:ind w:left="0" w:right="0" w:firstLine="0"/>
              <w:jc w:val="center"/>
              <w:rPr>
                <w:rFonts w:eastAsia="Calibri"/>
                <w:b/>
                <w:color w:val="auto"/>
                <w:szCs w:val="24"/>
                <w:lang w:val="en-GB" w:eastAsia="en-US"/>
              </w:rPr>
            </w:pPr>
            <w:r w:rsidRPr="009035E3">
              <w:rPr>
                <w:rFonts w:eastAsia="Calibri"/>
                <w:b/>
                <w:color w:val="auto"/>
                <w:szCs w:val="24"/>
                <w:lang w:val="en-GB" w:eastAsia="en-US"/>
              </w:rPr>
              <w:t xml:space="preserve">TOPIC </w:t>
            </w:r>
            <w:r w:rsidR="00AE229D">
              <w:rPr>
                <w:rFonts w:eastAsia="Calibri"/>
                <w:b/>
                <w:color w:val="auto"/>
                <w:szCs w:val="24"/>
                <w:lang w:val="en-GB" w:eastAsia="en-US"/>
              </w:rPr>
              <w:t>2</w:t>
            </w:r>
            <w:r w:rsidR="004054CC" w:rsidRPr="009035E3">
              <w:rPr>
                <w:rFonts w:eastAsia="Calibri"/>
                <w:b/>
                <w:color w:val="auto"/>
                <w:szCs w:val="24"/>
                <w:lang w:val="en-GB" w:eastAsia="en-US"/>
              </w:rPr>
              <w:t xml:space="preserve">: </w:t>
            </w:r>
            <w:r w:rsidR="009035E3" w:rsidRPr="009035E3">
              <w:rPr>
                <w:rFonts w:eastAsia="Calibri"/>
                <w:b/>
                <w:color w:val="auto"/>
                <w:szCs w:val="24"/>
                <w:lang w:val="en-GB" w:eastAsia="en-US"/>
              </w:rPr>
              <w:t>Heteroskedasticity</w:t>
            </w:r>
          </w:p>
          <w:p w14:paraId="03141D1B" w14:textId="77777777" w:rsidR="009035E3" w:rsidRPr="009035E3" w:rsidRDefault="009035E3" w:rsidP="004054CC">
            <w:pPr>
              <w:spacing w:after="0" w:line="240" w:lineRule="auto"/>
              <w:ind w:left="0" w:right="0" w:firstLine="0"/>
              <w:jc w:val="center"/>
              <w:rPr>
                <w:rFonts w:eastAsia="Calibri"/>
                <w:color w:val="auto"/>
                <w:szCs w:val="24"/>
                <w:lang w:val="en-GB" w:eastAsia="en-US"/>
              </w:rPr>
            </w:pPr>
          </w:p>
          <w:p w14:paraId="593D2328" w14:textId="77777777" w:rsidR="004054CC" w:rsidRPr="009035E3" w:rsidRDefault="004054CC" w:rsidP="004054CC">
            <w:pPr>
              <w:spacing w:after="0" w:line="240" w:lineRule="auto"/>
              <w:ind w:left="0" w:right="0" w:firstLine="0"/>
              <w:rPr>
                <w:rFonts w:eastAsia="Calibri"/>
                <w:b/>
                <w:color w:val="auto"/>
                <w:szCs w:val="24"/>
                <w:lang w:val="en-GB" w:eastAsia="en-US"/>
              </w:rPr>
            </w:pPr>
            <w:r w:rsidRPr="009035E3">
              <w:rPr>
                <w:rFonts w:eastAsia="Calibri"/>
                <w:b/>
                <w:color w:val="auto"/>
                <w:szCs w:val="24"/>
                <w:lang w:val="en-GB" w:eastAsia="en-US"/>
              </w:rPr>
              <w:t xml:space="preserve">Learning Outcomes: </w:t>
            </w:r>
            <w:r w:rsidR="009035E3" w:rsidRPr="009035E3">
              <w:rPr>
                <w:rFonts w:eastAsia="Calibri"/>
                <w:b/>
                <w:color w:val="auto"/>
                <w:szCs w:val="24"/>
                <w:lang w:val="en-GB" w:eastAsia="en-US"/>
              </w:rPr>
              <w:t>Provide a detailed discussion about heteroskedasticity</w:t>
            </w:r>
          </w:p>
          <w:p w14:paraId="10CD54DD" w14:textId="4922DB1F" w:rsidR="009035E3" w:rsidRPr="004054CC" w:rsidRDefault="009035E3" w:rsidP="004054CC">
            <w:pPr>
              <w:spacing w:after="0" w:line="240" w:lineRule="auto"/>
              <w:ind w:left="0" w:right="0" w:firstLine="0"/>
              <w:rPr>
                <w:rFonts w:eastAsia="Calibri"/>
                <w:b/>
                <w:color w:val="auto"/>
                <w:lang w:val="en-GB" w:eastAsia="en-US"/>
              </w:rPr>
            </w:pPr>
          </w:p>
        </w:tc>
      </w:tr>
      <w:tr w:rsidR="004054CC" w:rsidRPr="004054CC" w14:paraId="62347720" w14:textId="77777777" w:rsidTr="004054CC">
        <w:trPr>
          <w:trHeight w:val="524"/>
        </w:trPr>
        <w:tc>
          <w:tcPr>
            <w:tcW w:w="4678" w:type="dxa"/>
            <w:shd w:val="clear" w:color="auto" w:fill="FFFF00"/>
          </w:tcPr>
          <w:p w14:paraId="3D7FDAF5" w14:textId="77777777" w:rsidR="004054CC" w:rsidRPr="004054CC" w:rsidRDefault="004054CC" w:rsidP="004054CC">
            <w:pPr>
              <w:spacing w:after="0" w:line="240" w:lineRule="auto"/>
              <w:ind w:left="0" w:right="0" w:firstLine="0"/>
              <w:jc w:val="center"/>
              <w:rPr>
                <w:rFonts w:eastAsia="Calibri"/>
                <w:b/>
                <w:color w:val="auto"/>
                <w:lang w:val="en-GB" w:eastAsia="en-US"/>
              </w:rPr>
            </w:pPr>
            <w:r w:rsidRPr="004054CC">
              <w:rPr>
                <w:rFonts w:eastAsia="Calibri"/>
                <w:b/>
                <w:color w:val="auto"/>
                <w:sz w:val="22"/>
                <w:lang w:val="en-GB" w:eastAsia="en-US"/>
              </w:rPr>
              <w:t>Assessment Criteria</w:t>
            </w:r>
          </w:p>
        </w:tc>
        <w:tc>
          <w:tcPr>
            <w:tcW w:w="4962" w:type="dxa"/>
            <w:shd w:val="clear" w:color="auto" w:fill="FFFF00"/>
          </w:tcPr>
          <w:p w14:paraId="6CFFCBFB" w14:textId="77777777" w:rsidR="004054CC" w:rsidRPr="004054CC" w:rsidRDefault="004054CC" w:rsidP="004054CC">
            <w:pPr>
              <w:spacing w:after="0" w:line="240" w:lineRule="auto"/>
              <w:ind w:left="0" w:right="0" w:firstLine="0"/>
              <w:jc w:val="center"/>
              <w:rPr>
                <w:rFonts w:eastAsia="Calibri"/>
                <w:b/>
                <w:color w:val="auto"/>
                <w:lang w:val="en-GB" w:eastAsia="en-US"/>
              </w:rPr>
            </w:pPr>
            <w:r w:rsidRPr="004054CC">
              <w:rPr>
                <w:rFonts w:eastAsia="Calibri"/>
                <w:b/>
                <w:color w:val="auto"/>
                <w:sz w:val="22"/>
                <w:lang w:val="en-GB" w:eastAsia="en-US"/>
              </w:rPr>
              <w:t>Teaching activities</w:t>
            </w:r>
          </w:p>
        </w:tc>
        <w:tc>
          <w:tcPr>
            <w:tcW w:w="4182" w:type="dxa"/>
            <w:shd w:val="clear" w:color="auto" w:fill="FFFF00"/>
          </w:tcPr>
          <w:p w14:paraId="2C415A5D" w14:textId="77777777" w:rsidR="004054CC" w:rsidRPr="004054CC" w:rsidRDefault="004054CC" w:rsidP="004054CC">
            <w:pPr>
              <w:spacing w:after="0" w:line="240" w:lineRule="auto"/>
              <w:ind w:left="0" w:right="0" w:firstLine="0"/>
              <w:jc w:val="center"/>
              <w:rPr>
                <w:rFonts w:eastAsia="Calibri"/>
                <w:b/>
                <w:color w:val="auto"/>
                <w:lang w:val="en-GB" w:eastAsia="en-US"/>
              </w:rPr>
            </w:pPr>
            <w:r w:rsidRPr="004054CC">
              <w:rPr>
                <w:rFonts w:eastAsia="Calibri"/>
                <w:b/>
                <w:color w:val="auto"/>
                <w:sz w:val="22"/>
                <w:lang w:val="en-GB" w:eastAsia="en-US"/>
              </w:rPr>
              <w:t>Assessment method</w:t>
            </w:r>
          </w:p>
        </w:tc>
      </w:tr>
      <w:tr w:rsidR="004054CC" w:rsidRPr="004054CC" w14:paraId="420921A7" w14:textId="77777777" w:rsidTr="004054CC">
        <w:trPr>
          <w:trHeight w:val="752"/>
        </w:trPr>
        <w:tc>
          <w:tcPr>
            <w:tcW w:w="4678" w:type="dxa"/>
            <w:shd w:val="clear" w:color="auto" w:fill="A8D08D" w:themeFill="accent6" w:themeFillTint="99"/>
          </w:tcPr>
          <w:p w14:paraId="11CB028F" w14:textId="1737714A" w:rsidR="004054CC" w:rsidRDefault="009035E3" w:rsidP="004054CC">
            <w:pPr>
              <w:numPr>
                <w:ilvl w:val="0"/>
                <w:numId w:val="45"/>
              </w:numPr>
              <w:spacing w:after="0" w:line="240" w:lineRule="auto"/>
              <w:ind w:right="0"/>
              <w:contextualSpacing/>
              <w:jc w:val="left"/>
              <w:rPr>
                <w:szCs w:val="24"/>
                <w:lang w:val="en-GB" w:eastAsia="en-GB"/>
              </w:rPr>
            </w:pPr>
            <w:r>
              <w:rPr>
                <w:szCs w:val="24"/>
                <w:lang w:val="en-GB" w:eastAsia="en-GB"/>
              </w:rPr>
              <w:t>Define heteroskedasticity</w:t>
            </w:r>
          </w:p>
          <w:p w14:paraId="4501EFB6" w14:textId="230BD42F" w:rsidR="009035E3" w:rsidRDefault="009035E3" w:rsidP="004054CC">
            <w:pPr>
              <w:numPr>
                <w:ilvl w:val="0"/>
                <w:numId w:val="45"/>
              </w:numPr>
              <w:spacing w:after="0" w:line="240" w:lineRule="auto"/>
              <w:ind w:right="0"/>
              <w:contextualSpacing/>
              <w:jc w:val="left"/>
              <w:rPr>
                <w:szCs w:val="24"/>
                <w:lang w:val="en-GB" w:eastAsia="en-GB"/>
              </w:rPr>
            </w:pPr>
            <w:r>
              <w:rPr>
                <w:szCs w:val="24"/>
                <w:lang w:val="en-GB" w:eastAsia="en-GB"/>
              </w:rPr>
              <w:t>Discusses the consequences of heteroskedasticity.</w:t>
            </w:r>
          </w:p>
          <w:p w14:paraId="17D7DAFB" w14:textId="6CEBBB63" w:rsidR="009035E3" w:rsidRPr="004054CC" w:rsidRDefault="009035E3" w:rsidP="004054CC">
            <w:pPr>
              <w:numPr>
                <w:ilvl w:val="0"/>
                <w:numId w:val="45"/>
              </w:numPr>
              <w:spacing w:after="0" w:line="240" w:lineRule="auto"/>
              <w:ind w:right="0"/>
              <w:contextualSpacing/>
              <w:jc w:val="left"/>
              <w:rPr>
                <w:szCs w:val="24"/>
                <w:lang w:val="en-GB" w:eastAsia="en-GB"/>
              </w:rPr>
            </w:pPr>
            <w:r>
              <w:rPr>
                <w:szCs w:val="24"/>
                <w:lang w:val="en-GB" w:eastAsia="en-GB"/>
              </w:rPr>
              <w:t>Differentiate between normal and robust standard errors</w:t>
            </w:r>
            <w:r w:rsidR="008536D9">
              <w:rPr>
                <w:szCs w:val="24"/>
                <w:lang w:val="en-GB" w:eastAsia="en-GB"/>
              </w:rPr>
              <w:t>.</w:t>
            </w:r>
          </w:p>
          <w:p w14:paraId="018439BF" w14:textId="23525D92" w:rsidR="004054CC" w:rsidRDefault="009035E3" w:rsidP="004054CC">
            <w:pPr>
              <w:numPr>
                <w:ilvl w:val="0"/>
                <w:numId w:val="45"/>
              </w:numPr>
              <w:spacing w:after="0" w:line="240" w:lineRule="auto"/>
              <w:ind w:right="0"/>
              <w:contextualSpacing/>
              <w:jc w:val="left"/>
              <w:rPr>
                <w:szCs w:val="24"/>
                <w:lang w:val="en-GB" w:eastAsia="en-GB"/>
              </w:rPr>
            </w:pPr>
            <w:r>
              <w:rPr>
                <w:szCs w:val="24"/>
                <w:lang w:val="en-GB" w:eastAsia="en-GB"/>
              </w:rPr>
              <w:t>Demonstrates how heteroskedasticity is tested in the model.</w:t>
            </w:r>
          </w:p>
          <w:p w14:paraId="29DC817B" w14:textId="2AA25BAB" w:rsidR="009035E3" w:rsidRPr="004054CC" w:rsidRDefault="009035E3" w:rsidP="004054CC">
            <w:pPr>
              <w:numPr>
                <w:ilvl w:val="0"/>
                <w:numId w:val="45"/>
              </w:numPr>
              <w:spacing w:after="0" w:line="240" w:lineRule="auto"/>
              <w:ind w:right="0"/>
              <w:contextualSpacing/>
              <w:jc w:val="left"/>
              <w:rPr>
                <w:szCs w:val="24"/>
                <w:lang w:val="en-GB" w:eastAsia="en-GB"/>
              </w:rPr>
            </w:pPr>
            <w:r>
              <w:rPr>
                <w:szCs w:val="24"/>
                <w:lang w:val="en-GB" w:eastAsia="en-GB"/>
              </w:rPr>
              <w:t>Provides the revision of the Linear Probability Model.</w:t>
            </w:r>
          </w:p>
          <w:p w14:paraId="48A8119A" w14:textId="2A80C3D2" w:rsidR="004054CC" w:rsidRPr="004054CC" w:rsidRDefault="004054CC" w:rsidP="004054CC">
            <w:pPr>
              <w:numPr>
                <w:ilvl w:val="0"/>
                <w:numId w:val="45"/>
              </w:numPr>
              <w:spacing w:after="0" w:line="240" w:lineRule="auto"/>
              <w:ind w:right="0"/>
              <w:contextualSpacing/>
              <w:jc w:val="left"/>
              <w:rPr>
                <w:lang w:val="en-GB" w:eastAsia="en-GB"/>
              </w:rPr>
            </w:pPr>
            <w:r w:rsidRPr="004054CC">
              <w:rPr>
                <w:rFonts w:eastAsia="Calibri"/>
                <w:color w:val="auto"/>
                <w:szCs w:val="24"/>
                <w:lang w:val="en-GB" w:eastAsia="en-US"/>
              </w:rPr>
              <w:t>Exercises at the end of the chapter are assigned to the students</w:t>
            </w:r>
            <w:r w:rsidR="008536D9">
              <w:rPr>
                <w:rFonts w:eastAsia="Calibri"/>
                <w:color w:val="auto"/>
                <w:szCs w:val="24"/>
                <w:lang w:val="en-GB" w:eastAsia="en-US"/>
              </w:rPr>
              <w:t>.</w:t>
            </w:r>
          </w:p>
        </w:tc>
        <w:tc>
          <w:tcPr>
            <w:tcW w:w="4962" w:type="dxa"/>
            <w:shd w:val="clear" w:color="auto" w:fill="A8D08D" w:themeFill="accent6" w:themeFillTint="99"/>
          </w:tcPr>
          <w:p w14:paraId="72B82A25" w14:textId="77777777" w:rsidR="004054CC" w:rsidRPr="004054CC" w:rsidRDefault="004054CC" w:rsidP="004054CC">
            <w:pPr>
              <w:numPr>
                <w:ilvl w:val="0"/>
                <w:numId w:val="42"/>
              </w:numPr>
              <w:spacing w:after="0" w:line="240" w:lineRule="auto"/>
              <w:ind w:right="0"/>
              <w:contextualSpacing/>
              <w:jc w:val="left"/>
              <w:rPr>
                <w:rFonts w:eastAsia="Calibri"/>
                <w:color w:val="auto"/>
                <w:szCs w:val="24"/>
                <w:lang w:val="en-GB" w:eastAsia="en-US"/>
              </w:rPr>
            </w:pPr>
            <w:r w:rsidRPr="004054CC">
              <w:rPr>
                <w:rFonts w:eastAsia="Calibri"/>
                <w:b/>
                <w:color w:val="auto"/>
                <w:szCs w:val="24"/>
                <w:lang w:val="en-GB" w:eastAsia="en-US"/>
              </w:rPr>
              <w:t>Lecturer controlled</w:t>
            </w:r>
            <w:r w:rsidRPr="004054CC">
              <w:rPr>
                <w:rFonts w:eastAsia="Calibri"/>
                <w:color w:val="auto"/>
                <w:szCs w:val="24"/>
                <w:lang w:val="en-GB" w:eastAsia="en-US"/>
              </w:rPr>
              <w:t>: Lectures</w:t>
            </w:r>
          </w:p>
          <w:p w14:paraId="1E35B3A5" w14:textId="77777777" w:rsidR="004054CC" w:rsidRPr="004054CC" w:rsidRDefault="004054CC" w:rsidP="004054CC">
            <w:pPr>
              <w:numPr>
                <w:ilvl w:val="0"/>
                <w:numId w:val="42"/>
              </w:numPr>
              <w:spacing w:after="0" w:line="240" w:lineRule="auto"/>
              <w:ind w:right="0"/>
              <w:contextualSpacing/>
              <w:jc w:val="left"/>
              <w:rPr>
                <w:rFonts w:eastAsia="Calibri"/>
                <w:color w:val="auto"/>
                <w:szCs w:val="24"/>
                <w:lang w:val="en-GB" w:eastAsia="en-US"/>
              </w:rPr>
            </w:pPr>
            <w:r w:rsidRPr="004054CC">
              <w:rPr>
                <w:rFonts w:eastAsia="Calibri"/>
                <w:b/>
                <w:color w:val="auto"/>
                <w:szCs w:val="24"/>
                <w:lang w:val="en-GB" w:eastAsia="en-US"/>
              </w:rPr>
              <w:t>Peer controlled</w:t>
            </w:r>
            <w:r w:rsidRPr="004054CC">
              <w:rPr>
                <w:rFonts w:eastAsia="Calibri"/>
                <w:color w:val="auto"/>
                <w:szCs w:val="24"/>
                <w:lang w:val="en-GB" w:eastAsia="en-US"/>
              </w:rPr>
              <w:t>: Group Discussions</w:t>
            </w:r>
          </w:p>
          <w:p w14:paraId="0D39917E" w14:textId="751AB3B1" w:rsidR="004054CC" w:rsidRPr="004054CC" w:rsidRDefault="004054CC" w:rsidP="004054CC">
            <w:pPr>
              <w:numPr>
                <w:ilvl w:val="0"/>
                <w:numId w:val="42"/>
              </w:numPr>
              <w:spacing w:after="0" w:line="240" w:lineRule="auto"/>
              <w:ind w:right="0"/>
              <w:contextualSpacing/>
              <w:jc w:val="left"/>
              <w:rPr>
                <w:rFonts w:eastAsia="Calibri"/>
                <w:color w:val="auto"/>
                <w:szCs w:val="24"/>
                <w:lang w:val="en-GB" w:eastAsia="en-US"/>
              </w:rPr>
            </w:pPr>
            <w:r w:rsidRPr="004054CC">
              <w:rPr>
                <w:rFonts w:eastAsia="Calibri"/>
                <w:b/>
                <w:color w:val="auto"/>
                <w:szCs w:val="24"/>
                <w:lang w:val="en-GB" w:eastAsia="en-US"/>
              </w:rPr>
              <w:t xml:space="preserve">Student controlled: </w:t>
            </w:r>
            <w:r w:rsidRPr="004054CC">
              <w:rPr>
                <w:rFonts w:eastAsia="Calibri"/>
                <w:color w:val="auto"/>
                <w:szCs w:val="24"/>
                <w:lang w:val="en-GB" w:eastAsia="en-US"/>
              </w:rPr>
              <w:t xml:space="preserve">Self-study and tutorials </w:t>
            </w:r>
          </w:p>
          <w:p w14:paraId="748F4C5D" w14:textId="77777777" w:rsidR="004054CC" w:rsidRPr="004054CC" w:rsidRDefault="004054CC" w:rsidP="004054CC">
            <w:pPr>
              <w:spacing w:after="0" w:line="240" w:lineRule="auto"/>
              <w:ind w:left="0" w:right="0" w:firstLine="0"/>
              <w:rPr>
                <w:rFonts w:eastAsia="Calibri"/>
                <w:color w:val="auto"/>
                <w:lang w:val="en-GB" w:eastAsia="en-US"/>
              </w:rPr>
            </w:pPr>
          </w:p>
        </w:tc>
        <w:tc>
          <w:tcPr>
            <w:tcW w:w="4182" w:type="dxa"/>
            <w:shd w:val="clear" w:color="auto" w:fill="A8D08D" w:themeFill="accent6" w:themeFillTint="99"/>
          </w:tcPr>
          <w:p w14:paraId="38717177" w14:textId="35A69088" w:rsidR="004054CC" w:rsidRPr="004054CC" w:rsidRDefault="004054CC" w:rsidP="004054CC">
            <w:pPr>
              <w:numPr>
                <w:ilvl w:val="0"/>
                <w:numId w:val="41"/>
              </w:numPr>
              <w:spacing w:after="0" w:line="240" w:lineRule="auto"/>
              <w:ind w:right="0"/>
              <w:contextualSpacing/>
              <w:jc w:val="left"/>
              <w:rPr>
                <w:rFonts w:eastAsia="Calibri"/>
                <w:color w:val="auto"/>
                <w:szCs w:val="24"/>
                <w:lang w:val="en-GB" w:eastAsia="en-US"/>
              </w:rPr>
            </w:pPr>
            <w:r w:rsidRPr="004054CC">
              <w:rPr>
                <w:rFonts w:eastAsia="Calibri"/>
                <w:b/>
                <w:color w:val="auto"/>
                <w:szCs w:val="24"/>
                <w:lang w:val="en-GB" w:eastAsia="en-US"/>
              </w:rPr>
              <w:t xml:space="preserve">Formative: </w:t>
            </w:r>
            <w:r w:rsidRPr="004054CC">
              <w:rPr>
                <w:rFonts w:eastAsia="Calibri"/>
                <w:color w:val="auto"/>
                <w:szCs w:val="24"/>
                <w:lang w:val="en-GB" w:eastAsia="en-US"/>
              </w:rPr>
              <w:t>Class discussion, oral presentations, assignments, and tutorial exercises</w:t>
            </w:r>
          </w:p>
          <w:p w14:paraId="731AA86F" w14:textId="77777777" w:rsidR="004054CC" w:rsidRPr="004054CC" w:rsidRDefault="004054CC" w:rsidP="004054CC">
            <w:pPr>
              <w:numPr>
                <w:ilvl w:val="0"/>
                <w:numId w:val="41"/>
              </w:numPr>
              <w:spacing w:after="0" w:line="240" w:lineRule="auto"/>
              <w:ind w:right="0"/>
              <w:contextualSpacing/>
              <w:jc w:val="left"/>
              <w:rPr>
                <w:rFonts w:eastAsia="Calibri"/>
                <w:b/>
                <w:color w:val="auto"/>
                <w:lang w:val="en-GB" w:eastAsia="en-US"/>
              </w:rPr>
            </w:pPr>
            <w:r w:rsidRPr="004054CC">
              <w:rPr>
                <w:rFonts w:eastAsia="Calibri"/>
                <w:b/>
                <w:color w:val="auto"/>
                <w:szCs w:val="24"/>
                <w:lang w:val="en-GB" w:eastAsia="en-US"/>
              </w:rPr>
              <w:t>Summative:  T</w:t>
            </w:r>
            <w:r w:rsidRPr="004054CC">
              <w:rPr>
                <w:rFonts w:eastAsia="Calibri"/>
                <w:color w:val="auto"/>
                <w:szCs w:val="24"/>
                <w:lang w:val="en-GB" w:eastAsia="en-US"/>
              </w:rPr>
              <w:t>ests and examination</w:t>
            </w:r>
            <w:r w:rsidRPr="004054CC">
              <w:rPr>
                <w:rFonts w:eastAsia="Calibri"/>
                <w:color w:val="auto"/>
                <w:sz w:val="22"/>
                <w:lang w:val="en-GB" w:eastAsia="en-US"/>
              </w:rPr>
              <w:t>.</w:t>
            </w:r>
          </w:p>
          <w:p w14:paraId="60BCB218" w14:textId="77777777" w:rsidR="004054CC" w:rsidRPr="004054CC" w:rsidRDefault="004054CC" w:rsidP="004054CC">
            <w:pPr>
              <w:spacing w:after="0" w:line="240" w:lineRule="auto"/>
              <w:ind w:left="0" w:right="0" w:firstLine="0"/>
              <w:rPr>
                <w:rFonts w:eastAsia="Calibri"/>
                <w:b/>
                <w:color w:val="auto"/>
                <w:lang w:val="en-GB" w:eastAsia="en-US"/>
              </w:rPr>
            </w:pPr>
          </w:p>
        </w:tc>
      </w:tr>
    </w:tbl>
    <w:p w14:paraId="59F3BE4A" w14:textId="6A386DEC" w:rsidR="00F84A5D" w:rsidRDefault="00F84A5D" w:rsidP="00201370">
      <w:pPr>
        <w:ind w:left="0" w:firstLine="0"/>
      </w:pPr>
    </w:p>
    <w:p w14:paraId="11DDF7B0" w14:textId="0B73E592" w:rsidR="00280560" w:rsidRDefault="00280560" w:rsidP="00201370">
      <w:pPr>
        <w:ind w:left="0" w:firstLine="0"/>
      </w:pPr>
    </w:p>
    <w:p w14:paraId="783AC237" w14:textId="0139B052" w:rsidR="00280560" w:rsidRDefault="00280560" w:rsidP="00201370">
      <w:pPr>
        <w:ind w:left="0" w:firstLine="0"/>
      </w:pPr>
    </w:p>
    <w:p w14:paraId="1D2DE27A" w14:textId="77777777" w:rsidR="00280560" w:rsidRDefault="00280560" w:rsidP="00201370">
      <w:pPr>
        <w:ind w:left="0"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96"/>
        <w:gridCol w:w="3424"/>
        <w:gridCol w:w="3143"/>
      </w:tblGrid>
      <w:tr w:rsidR="002E4831" w:rsidRPr="002E4831" w14:paraId="4E9A4BD1" w14:textId="77777777" w:rsidTr="002E4831">
        <w:tc>
          <w:tcPr>
            <w:tcW w:w="13822" w:type="dxa"/>
            <w:gridSpan w:val="3"/>
            <w:shd w:val="clear" w:color="auto" w:fill="D0CECE"/>
          </w:tcPr>
          <w:p w14:paraId="2504E8FE" w14:textId="125DFECB" w:rsidR="002E4831" w:rsidRPr="003B1E44" w:rsidRDefault="00866CCA" w:rsidP="002E4831">
            <w:pPr>
              <w:spacing w:after="0" w:line="240" w:lineRule="auto"/>
              <w:ind w:left="0" w:right="0" w:firstLine="0"/>
              <w:jc w:val="center"/>
              <w:rPr>
                <w:rFonts w:eastAsia="Calibri"/>
                <w:b/>
                <w:color w:val="auto"/>
                <w:szCs w:val="24"/>
                <w:lang w:val="en-GB" w:eastAsia="en-US"/>
              </w:rPr>
            </w:pPr>
            <w:r>
              <w:rPr>
                <w:rFonts w:eastAsia="Calibri"/>
                <w:b/>
                <w:color w:val="auto"/>
                <w:szCs w:val="24"/>
                <w:lang w:val="en-GB" w:eastAsia="en-US"/>
              </w:rPr>
              <w:t>TOPIC</w:t>
            </w:r>
            <w:r w:rsidR="002E4831" w:rsidRPr="003B1E44">
              <w:rPr>
                <w:rFonts w:eastAsia="Calibri"/>
                <w:b/>
                <w:color w:val="auto"/>
                <w:szCs w:val="24"/>
                <w:lang w:val="en-GB" w:eastAsia="en-US"/>
              </w:rPr>
              <w:t xml:space="preserve"> </w:t>
            </w:r>
            <w:r w:rsidR="00AE229D">
              <w:rPr>
                <w:rFonts w:eastAsia="Calibri"/>
                <w:b/>
                <w:color w:val="auto"/>
                <w:szCs w:val="24"/>
                <w:lang w:val="en-GB" w:eastAsia="en-US"/>
              </w:rPr>
              <w:t>3</w:t>
            </w:r>
            <w:r w:rsidR="002E4831" w:rsidRPr="003B1E44">
              <w:rPr>
                <w:rFonts w:eastAsia="Calibri"/>
                <w:b/>
                <w:color w:val="auto"/>
                <w:szCs w:val="24"/>
                <w:lang w:val="en-GB" w:eastAsia="en-US"/>
              </w:rPr>
              <w:t xml:space="preserve">: </w:t>
            </w:r>
            <w:r w:rsidR="003B1E44" w:rsidRPr="003B1E44">
              <w:rPr>
                <w:rFonts w:eastAsia="Calibri"/>
                <w:b/>
                <w:color w:val="auto"/>
                <w:szCs w:val="24"/>
                <w:lang w:val="en-GB" w:eastAsia="en-US"/>
              </w:rPr>
              <w:t>More on Specification and Data Issues</w:t>
            </w:r>
          </w:p>
          <w:p w14:paraId="5B3AE8EA" w14:textId="77777777" w:rsidR="003B1E44" w:rsidRPr="003B1E44" w:rsidRDefault="003B1E44" w:rsidP="002E4831">
            <w:pPr>
              <w:spacing w:after="0" w:line="240" w:lineRule="auto"/>
              <w:ind w:left="0" w:right="0" w:firstLine="0"/>
              <w:jc w:val="center"/>
              <w:rPr>
                <w:rFonts w:eastAsia="Calibri"/>
                <w:color w:val="auto"/>
                <w:szCs w:val="24"/>
                <w:lang w:val="en-GB" w:eastAsia="en-US"/>
              </w:rPr>
            </w:pPr>
          </w:p>
          <w:p w14:paraId="10528A46" w14:textId="77777777" w:rsidR="002E4831" w:rsidRPr="003B1E44" w:rsidRDefault="002E4831" w:rsidP="002E4831">
            <w:pPr>
              <w:spacing w:after="0" w:line="240" w:lineRule="auto"/>
              <w:ind w:left="0" w:right="0" w:firstLine="0"/>
              <w:rPr>
                <w:rFonts w:eastAsia="Calibri"/>
                <w:b/>
                <w:color w:val="auto"/>
                <w:szCs w:val="24"/>
                <w:lang w:val="en-GB" w:eastAsia="en-US"/>
              </w:rPr>
            </w:pPr>
            <w:r w:rsidRPr="003B1E44">
              <w:rPr>
                <w:rFonts w:eastAsia="Calibri"/>
                <w:b/>
                <w:color w:val="auto"/>
                <w:szCs w:val="24"/>
                <w:lang w:val="en-GB" w:eastAsia="en-US"/>
              </w:rPr>
              <w:t xml:space="preserve">Learning Outcomes: </w:t>
            </w:r>
            <w:r w:rsidR="003B1E44" w:rsidRPr="003B1E44">
              <w:rPr>
                <w:rFonts w:eastAsia="Calibri"/>
                <w:b/>
                <w:color w:val="auto"/>
                <w:szCs w:val="24"/>
                <w:lang w:val="en-GB" w:eastAsia="en-US"/>
              </w:rPr>
              <w:t>Discusses the model specification and issues associated with data</w:t>
            </w:r>
          </w:p>
          <w:p w14:paraId="486B11E5" w14:textId="73EE196E" w:rsidR="003B1E44" w:rsidRPr="002E4831" w:rsidRDefault="003B1E44" w:rsidP="002E4831">
            <w:pPr>
              <w:spacing w:after="0" w:line="240" w:lineRule="auto"/>
              <w:ind w:left="0" w:right="0" w:firstLine="0"/>
              <w:rPr>
                <w:rFonts w:eastAsia="Calibri"/>
                <w:b/>
                <w:color w:val="auto"/>
                <w:lang w:val="en-GB" w:eastAsia="en-US"/>
              </w:rPr>
            </w:pPr>
          </w:p>
        </w:tc>
      </w:tr>
      <w:tr w:rsidR="002E4831" w:rsidRPr="002E4831" w14:paraId="72584414" w14:textId="77777777" w:rsidTr="00DA4AC0">
        <w:trPr>
          <w:trHeight w:val="485"/>
        </w:trPr>
        <w:tc>
          <w:tcPr>
            <w:tcW w:w="4678" w:type="dxa"/>
            <w:shd w:val="clear" w:color="auto" w:fill="FFFF00"/>
          </w:tcPr>
          <w:p w14:paraId="105B71A9" w14:textId="77777777" w:rsidR="002E4831" w:rsidRPr="002E4831" w:rsidRDefault="002E4831" w:rsidP="002E4831">
            <w:pPr>
              <w:spacing w:after="0" w:line="240" w:lineRule="auto"/>
              <w:ind w:left="0" w:right="0" w:firstLine="0"/>
              <w:jc w:val="center"/>
              <w:rPr>
                <w:rFonts w:eastAsia="Calibri"/>
                <w:b/>
                <w:color w:val="auto"/>
                <w:lang w:val="en-GB" w:eastAsia="en-US"/>
              </w:rPr>
            </w:pPr>
            <w:r w:rsidRPr="002E4831">
              <w:rPr>
                <w:rFonts w:eastAsia="Calibri"/>
                <w:b/>
                <w:color w:val="auto"/>
                <w:sz w:val="22"/>
                <w:lang w:val="en-GB" w:eastAsia="en-US"/>
              </w:rPr>
              <w:t>Assessment Criteria</w:t>
            </w:r>
          </w:p>
        </w:tc>
        <w:tc>
          <w:tcPr>
            <w:tcW w:w="4962" w:type="dxa"/>
            <w:shd w:val="clear" w:color="auto" w:fill="FFFF00"/>
          </w:tcPr>
          <w:p w14:paraId="1F2426FB" w14:textId="77777777" w:rsidR="002E4831" w:rsidRPr="002E4831" w:rsidRDefault="002E4831" w:rsidP="002E4831">
            <w:pPr>
              <w:spacing w:after="0" w:line="240" w:lineRule="auto"/>
              <w:ind w:left="0" w:right="0" w:firstLine="0"/>
              <w:jc w:val="center"/>
              <w:rPr>
                <w:rFonts w:eastAsia="Calibri"/>
                <w:b/>
                <w:color w:val="auto"/>
                <w:lang w:val="en-GB" w:eastAsia="en-US"/>
              </w:rPr>
            </w:pPr>
            <w:r w:rsidRPr="002E4831">
              <w:rPr>
                <w:rFonts w:eastAsia="Calibri"/>
                <w:b/>
                <w:color w:val="auto"/>
                <w:sz w:val="22"/>
                <w:lang w:val="en-GB" w:eastAsia="en-US"/>
              </w:rPr>
              <w:t>Teaching activities</w:t>
            </w:r>
          </w:p>
        </w:tc>
        <w:tc>
          <w:tcPr>
            <w:tcW w:w="4182" w:type="dxa"/>
            <w:shd w:val="clear" w:color="auto" w:fill="FFFF00"/>
          </w:tcPr>
          <w:p w14:paraId="48F822B5" w14:textId="77777777" w:rsidR="002E4831" w:rsidRPr="002E4831" w:rsidRDefault="002E4831" w:rsidP="002E4831">
            <w:pPr>
              <w:spacing w:after="0" w:line="240" w:lineRule="auto"/>
              <w:ind w:left="0" w:right="0" w:firstLine="0"/>
              <w:jc w:val="center"/>
              <w:rPr>
                <w:rFonts w:eastAsia="Calibri"/>
                <w:b/>
                <w:color w:val="auto"/>
                <w:lang w:val="en-GB" w:eastAsia="en-US"/>
              </w:rPr>
            </w:pPr>
            <w:r w:rsidRPr="002E4831">
              <w:rPr>
                <w:rFonts w:eastAsia="Calibri"/>
                <w:b/>
                <w:color w:val="auto"/>
                <w:sz w:val="22"/>
                <w:lang w:val="en-GB" w:eastAsia="en-US"/>
              </w:rPr>
              <w:t>Assessment method</w:t>
            </w:r>
          </w:p>
        </w:tc>
      </w:tr>
      <w:tr w:rsidR="002E4831" w:rsidRPr="002E4831" w14:paraId="26A102E3" w14:textId="77777777" w:rsidTr="002E4831">
        <w:trPr>
          <w:trHeight w:val="752"/>
        </w:trPr>
        <w:tc>
          <w:tcPr>
            <w:tcW w:w="4678" w:type="dxa"/>
            <w:shd w:val="clear" w:color="auto" w:fill="A8D08D" w:themeFill="accent6" w:themeFillTint="99"/>
          </w:tcPr>
          <w:p w14:paraId="3F38BAA9" w14:textId="6C2169F0" w:rsidR="002E4831" w:rsidRDefault="003B1E44" w:rsidP="002E4831">
            <w:pPr>
              <w:numPr>
                <w:ilvl w:val="0"/>
                <w:numId w:val="45"/>
              </w:numPr>
              <w:spacing w:after="0" w:line="240" w:lineRule="auto"/>
              <w:ind w:right="0"/>
              <w:contextualSpacing/>
              <w:jc w:val="left"/>
              <w:rPr>
                <w:rFonts w:eastAsia="Times New Roman"/>
                <w:color w:val="auto"/>
                <w:szCs w:val="24"/>
                <w:lang w:val="en-US" w:eastAsia="en-US" w:bidi="en-US"/>
              </w:rPr>
            </w:pPr>
            <w:r>
              <w:rPr>
                <w:rFonts w:eastAsia="Times New Roman"/>
                <w:color w:val="auto"/>
                <w:szCs w:val="24"/>
                <w:lang w:val="en-US" w:eastAsia="en-US" w:bidi="en-US"/>
              </w:rPr>
              <w:t>Discusses the functional form</w:t>
            </w:r>
            <w:r w:rsidR="007E1B01">
              <w:rPr>
                <w:rFonts w:eastAsia="Times New Roman"/>
                <w:color w:val="auto"/>
                <w:szCs w:val="24"/>
                <w:lang w:val="en-US" w:eastAsia="en-US" w:bidi="en-US"/>
              </w:rPr>
              <w:t xml:space="preserve"> misspecification and the test that is used to detect misspecification.</w:t>
            </w:r>
          </w:p>
          <w:p w14:paraId="58EA1652" w14:textId="776BD157" w:rsidR="007E1B01" w:rsidRDefault="007E1B01" w:rsidP="002E4831">
            <w:pPr>
              <w:numPr>
                <w:ilvl w:val="0"/>
                <w:numId w:val="45"/>
              </w:numPr>
              <w:spacing w:after="0" w:line="240" w:lineRule="auto"/>
              <w:ind w:right="0"/>
              <w:contextualSpacing/>
              <w:jc w:val="left"/>
              <w:rPr>
                <w:rFonts w:eastAsia="Times New Roman"/>
                <w:color w:val="auto"/>
                <w:szCs w:val="24"/>
                <w:lang w:val="en-US" w:eastAsia="en-US" w:bidi="en-US"/>
              </w:rPr>
            </w:pPr>
            <w:r>
              <w:rPr>
                <w:rFonts w:eastAsia="Times New Roman"/>
                <w:color w:val="auto"/>
                <w:szCs w:val="24"/>
                <w:lang w:val="en-US" w:eastAsia="en-US" w:bidi="en-US"/>
              </w:rPr>
              <w:t>Define Proxy variable.</w:t>
            </w:r>
          </w:p>
          <w:p w14:paraId="66B2B6D1" w14:textId="4F24C2ED" w:rsidR="007E1B01" w:rsidRDefault="007E1B01" w:rsidP="002E4831">
            <w:pPr>
              <w:numPr>
                <w:ilvl w:val="0"/>
                <w:numId w:val="45"/>
              </w:numPr>
              <w:spacing w:after="0" w:line="240" w:lineRule="auto"/>
              <w:ind w:right="0"/>
              <w:contextualSpacing/>
              <w:jc w:val="left"/>
              <w:rPr>
                <w:rFonts w:eastAsia="Times New Roman"/>
                <w:color w:val="auto"/>
                <w:szCs w:val="24"/>
                <w:lang w:val="en-US" w:eastAsia="en-US" w:bidi="en-US"/>
              </w:rPr>
            </w:pPr>
            <w:r>
              <w:rPr>
                <w:rFonts w:eastAsia="Times New Roman"/>
                <w:color w:val="auto"/>
                <w:szCs w:val="24"/>
                <w:lang w:val="en-US" w:eastAsia="en-US" w:bidi="en-US"/>
              </w:rPr>
              <w:t>Discusses when to use a proxy variable for unobservable variable.</w:t>
            </w:r>
          </w:p>
          <w:p w14:paraId="5056DE9B" w14:textId="7ED88953" w:rsidR="007E1B01" w:rsidRDefault="007E1B01" w:rsidP="002E4831">
            <w:pPr>
              <w:numPr>
                <w:ilvl w:val="0"/>
                <w:numId w:val="45"/>
              </w:numPr>
              <w:spacing w:after="0" w:line="240" w:lineRule="auto"/>
              <w:ind w:right="0"/>
              <w:contextualSpacing/>
              <w:jc w:val="left"/>
              <w:rPr>
                <w:rFonts w:eastAsia="Times New Roman"/>
                <w:color w:val="auto"/>
                <w:szCs w:val="24"/>
                <w:lang w:val="en-US" w:eastAsia="en-US" w:bidi="en-US"/>
              </w:rPr>
            </w:pPr>
            <w:r>
              <w:rPr>
                <w:rFonts w:eastAsia="Times New Roman"/>
                <w:color w:val="auto"/>
                <w:szCs w:val="24"/>
                <w:lang w:val="en-US" w:eastAsia="en-US" w:bidi="en-US"/>
              </w:rPr>
              <w:t>Discuss model with random slopes.</w:t>
            </w:r>
          </w:p>
          <w:p w14:paraId="541931D5" w14:textId="6AF5547D" w:rsidR="007E1B01" w:rsidRPr="002E4831" w:rsidRDefault="007E1B01" w:rsidP="002E4831">
            <w:pPr>
              <w:numPr>
                <w:ilvl w:val="0"/>
                <w:numId w:val="45"/>
              </w:numPr>
              <w:spacing w:after="0" w:line="240" w:lineRule="auto"/>
              <w:ind w:right="0"/>
              <w:contextualSpacing/>
              <w:jc w:val="left"/>
              <w:rPr>
                <w:rFonts w:eastAsia="Times New Roman"/>
                <w:color w:val="auto"/>
                <w:szCs w:val="24"/>
                <w:lang w:val="en-US" w:eastAsia="en-US" w:bidi="en-US"/>
              </w:rPr>
            </w:pPr>
            <w:r>
              <w:rPr>
                <w:rFonts w:eastAsia="Times New Roman"/>
                <w:color w:val="auto"/>
                <w:szCs w:val="24"/>
                <w:lang w:val="en-US" w:eastAsia="en-US" w:bidi="en-US"/>
              </w:rPr>
              <w:lastRenderedPageBreak/>
              <w:t xml:space="preserve">Explain in </w:t>
            </w:r>
            <w:r w:rsidR="0081108C">
              <w:rPr>
                <w:rFonts w:eastAsia="Times New Roman"/>
                <w:color w:val="auto"/>
                <w:szCs w:val="24"/>
                <w:lang w:val="en-US" w:eastAsia="en-US" w:bidi="en-US"/>
              </w:rPr>
              <w:t>detail</w:t>
            </w:r>
            <w:r>
              <w:rPr>
                <w:rFonts w:eastAsia="Times New Roman"/>
                <w:color w:val="auto"/>
                <w:szCs w:val="24"/>
                <w:lang w:val="en-US" w:eastAsia="en-US" w:bidi="en-US"/>
              </w:rPr>
              <w:t xml:space="preserve"> the properties of Ordinary </w:t>
            </w:r>
            <w:proofErr w:type="spellStart"/>
            <w:r>
              <w:rPr>
                <w:rFonts w:eastAsia="Times New Roman"/>
                <w:color w:val="auto"/>
                <w:szCs w:val="24"/>
                <w:lang w:val="en-US" w:eastAsia="en-US" w:bidi="en-US"/>
              </w:rPr>
              <w:t>Leasts</w:t>
            </w:r>
            <w:proofErr w:type="spellEnd"/>
            <w:r>
              <w:rPr>
                <w:rFonts w:eastAsia="Times New Roman"/>
                <w:color w:val="auto"/>
                <w:szCs w:val="24"/>
                <w:lang w:val="en-US" w:eastAsia="en-US" w:bidi="en-US"/>
              </w:rPr>
              <w:t xml:space="preserve"> Square under measurement error.</w:t>
            </w:r>
          </w:p>
          <w:p w14:paraId="7876EF1B" w14:textId="77777777" w:rsidR="002E4831" w:rsidRPr="002E4831" w:rsidRDefault="002E4831" w:rsidP="002E4831">
            <w:pPr>
              <w:numPr>
                <w:ilvl w:val="0"/>
                <w:numId w:val="45"/>
              </w:numPr>
              <w:spacing w:after="0" w:line="240" w:lineRule="auto"/>
              <w:ind w:right="0"/>
              <w:contextualSpacing/>
              <w:jc w:val="left"/>
              <w:rPr>
                <w:rFonts w:eastAsia="Times New Roman"/>
                <w:color w:val="auto"/>
                <w:lang w:val="en-US" w:eastAsia="en-US" w:bidi="en-US"/>
              </w:rPr>
            </w:pPr>
            <w:r w:rsidRPr="002E4831">
              <w:rPr>
                <w:rFonts w:eastAsia="Calibri"/>
                <w:color w:val="auto"/>
                <w:szCs w:val="24"/>
                <w:lang w:val="en-GB" w:eastAsia="en-US"/>
              </w:rPr>
              <w:t>Exercises at the end of the chapter are assigned to the students</w:t>
            </w:r>
          </w:p>
        </w:tc>
        <w:tc>
          <w:tcPr>
            <w:tcW w:w="4962" w:type="dxa"/>
            <w:shd w:val="clear" w:color="auto" w:fill="A8D08D" w:themeFill="accent6" w:themeFillTint="99"/>
          </w:tcPr>
          <w:p w14:paraId="05BFDD24" w14:textId="77777777" w:rsidR="002E4831" w:rsidRPr="002E4831" w:rsidRDefault="002E4831" w:rsidP="002E4831">
            <w:pPr>
              <w:numPr>
                <w:ilvl w:val="0"/>
                <w:numId w:val="42"/>
              </w:numPr>
              <w:spacing w:after="0" w:line="240" w:lineRule="auto"/>
              <w:ind w:right="0"/>
              <w:contextualSpacing/>
              <w:jc w:val="left"/>
              <w:rPr>
                <w:rFonts w:eastAsia="Calibri"/>
                <w:color w:val="auto"/>
                <w:szCs w:val="24"/>
                <w:lang w:val="en-GB" w:eastAsia="en-US"/>
              </w:rPr>
            </w:pPr>
            <w:r w:rsidRPr="002E4831">
              <w:rPr>
                <w:rFonts w:eastAsia="Calibri"/>
                <w:b/>
                <w:color w:val="auto"/>
                <w:szCs w:val="24"/>
                <w:lang w:val="en-GB" w:eastAsia="en-US"/>
              </w:rPr>
              <w:lastRenderedPageBreak/>
              <w:t>Lecturer controlled</w:t>
            </w:r>
            <w:r w:rsidRPr="002E4831">
              <w:rPr>
                <w:rFonts w:eastAsia="Calibri"/>
                <w:color w:val="auto"/>
                <w:szCs w:val="24"/>
                <w:lang w:val="en-GB" w:eastAsia="en-US"/>
              </w:rPr>
              <w:t>: Lectures</w:t>
            </w:r>
          </w:p>
          <w:p w14:paraId="2C936B25" w14:textId="77777777" w:rsidR="002E4831" w:rsidRPr="002E4831" w:rsidRDefault="002E4831" w:rsidP="002E4831">
            <w:pPr>
              <w:numPr>
                <w:ilvl w:val="0"/>
                <w:numId w:val="42"/>
              </w:numPr>
              <w:spacing w:after="0" w:line="240" w:lineRule="auto"/>
              <w:ind w:right="0"/>
              <w:contextualSpacing/>
              <w:jc w:val="left"/>
              <w:rPr>
                <w:rFonts w:eastAsia="Calibri"/>
                <w:color w:val="auto"/>
                <w:szCs w:val="24"/>
                <w:lang w:val="en-GB" w:eastAsia="en-US"/>
              </w:rPr>
            </w:pPr>
            <w:r w:rsidRPr="002E4831">
              <w:rPr>
                <w:rFonts w:eastAsia="Calibri"/>
                <w:b/>
                <w:color w:val="auto"/>
                <w:szCs w:val="24"/>
                <w:lang w:val="en-GB" w:eastAsia="en-US"/>
              </w:rPr>
              <w:t>Peer controlled</w:t>
            </w:r>
            <w:r w:rsidRPr="002E4831">
              <w:rPr>
                <w:rFonts w:eastAsia="Calibri"/>
                <w:color w:val="auto"/>
                <w:szCs w:val="24"/>
                <w:lang w:val="en-GB" w:eastAsia="en-US"/>
              </w:rPr>
              <w:t>: Group Discussions</w:t>
            </w:r>
          </w:p>
          <w:p w14:paraId="2E8245B5" w14:textId="77777777" w:rsidR="002E4831" w:rsidRPr="002E4831" w:rsidRDefault="002E4831" w:rsidP="002E4831">
            <w:pPr>
              <w:numPr>
                <w:ilvl w:val="0"/>
                <w:numId w:val="42"/>
              </w:numPr>
              <w:spacing w:after="0" w:line="240" w:lineRule="auto"/>
              <w:ind w:right="0"/>
              <w:contextualSpacing/>
              <w:jc w:val="left"/>
              <w:rPr>
                <w:rFonts w:eastAsia="Calibri"/>
                <w:color w:val="auto"/>
                <w:szCs w:val="24"/>
                <w:lang w:val="en-GB" w:eastAsia="en-US"/>
              </w:rPr>
            </w:pPr>
            <w:r w:rsidRPr="002E4831">
              <w:rPr>
                <w:rFonts w:eastAsia="Calibri"/>
                <w:b/>
                <w:color w:val="auto"/>
                <w:szCs w:val="24"/>
                <w:lang w:val="en-GB" w:eastAsia="en-US"/>
              </w:rPr>
              <w:t xml:space="preserve">Student controlled: </w:t>
            </w:r>
            <w:r w:rsidRPr="002E4831">
              <w:rPr>
                <w:rFonts w:eastAsia="Calibri"/>
                <w:color w:val="auto"/>
                <w:szCs w:val="24"/>
                <w:lang w:val="en-GB" w:eastAsia="en-US"/>
              </w:rPr>
              <w:t xml:space="preserve">Self-study and tutorials </w:t>
            </w:r>
          </w:p>
          <w:p w14:paraId="56B8ED5F" w14:textId="77777777" w:rsidR="002E4831" w:rsidRPr="002E4831" w:rsidRDefault="002E4831" w:rsidP="002E4831">
            <w:pPr>
              <w:spacing w:after="0" w:line="240" w:lineRule="auto"/>
              <w:ind w:left="0" w:right="0" w:firstLine="0"/>
              <w:rPr>
                <w:rFonts w:eastAsia="Calibri"/>
                <w:color w:val="auto"/>
                <w:lang w:val="en-GB" w:eastAsia="en-US"/>
              </w:rPr>
            </w:pPr>
          </w:p>
        </w:tc>
        <w:tc>
          <w:tcPr>
            <w:tcW w:w="4182" w:type="dxa"/>
            <w:shd w:val="clear" w:color="auto" w:fill="A8D08D" w:themeFill="accent6" w:themeFillTint="99"/>
          </w:tcPr>
          <w:p w14:paraId="0F772D55" w14:textId="77777777" w:rsidR="002E4831" w:rsidRPr="002E4831" w:rsidRDefault="002E4831" w:rsidP="002E4831">
            <w:pPr>
              <w:numPr>
                <w:ilvl w:val="0"/>
                <w:numId w:val="41"/>
              </w:numPr>
              <w:spacing w:after="0" w:line="240" w:lineRule="auto"/>
              <w:ind w:right="0"/>
              <w:contextualSpacing/>
              <w:jc w:val="left"/>
              <w:rPr>
                <w:rFonts w:eastAsia="Calibri"/>
                <w:color w:val="auto"/>
                <w:szCs w:val="24"/>
                <w:lang w:val="en-GB" w:eastAsia="en-US"/>
              </w:rPr>
            </w:pPr>
            <w:r w:rsidRPr="002E4831">
              <w:rPr>
                <w:rFonts w:eastAsia="Calibri"/>
                <w:b/>
                <w:color w:val="auto"/>
                <w:szCs w:val="24"/>
                <w:lang w:val="en-GB" w:eastAsia="en-US"/>
              </w:rPr>
              <w:t xml:space="preserve">Formative: </w:t>
            </w:r>
            <w:r w:rsidRPr="002E4831">
              <w:rPr>
                <w:rFonts w:eastAsia="Calibri"/>
                <w:color w:val="auto"/>
                <w:szCs w:val="24"/>
                <w:lang w:val="en-GB" w:eastAsia="en-US"/>
              </w:rPr>
              <w:t>Class discussion, oral presentations, assignments, and tutorial exercises</w:t>
            </w:r>
          </w:p>
          <w:p w14:paraId="6A12C4DB" w14:textId="77777777" w:rsidR="002E4831" w:rsidRPr="002E4831" w:rsidRDefault="002E4831" w:rsidP="002E4831">
            <w:pPr>
              <w:numPr>
                <w:ilvl w:val="0"/>
                <w:numId w:val="41"/>
              </w:numPr>
              <w:spacing w:after="0" w:line="240" w:lineRule="auto"/>
              <w:ind w:right="0"/>
              <w:contextualSpacing/>
              <w:jc w:val="left"/>
              <w:rPr>
                <w:rFonts w:eastAsia="Calibri"/>
                <w:b/>
                <w:color w:val="auto"/>
                <w:szCs w:val="24"/>
                <w:lang w:val="en-GB" w:eastAsia="en-US"/>
              </w:rPr>
            </w:pPr>
            <w:r w:rsidRPr="002E4831">
              <w:rPr>
                <w:rFonts w:eastAsia="Calibri"/>
                <w:b/>
                <w:color w:val="auto"/>
                <w:szCs w:val="24"/>
                <w:lang w:val="en-GB" w:eastAsia="en-US"/>
              </w:rPr>
              <w:t>Summative:  T</w:t>
            </w:r>
            <w:r w:rsidRPr="002E4831">
              <w:rPr>
                <w:rFonts w:eastAsia="Calibri"/>
                <w:color w:val="auto"/>
                <w:szCs w:val="24"/>
                <w:lang w:val="en-GB" w:eastAsia="en-US"/>
              </w:rPr>
              <w:t>ests and examination.</w:t>
            </w:r>
          </w:p>
          <w:p w14:paraId="6D17017D" w14:textId="77777777" w:rsidR="002E4831" w:rsidRPr="002E4831" w:rsidRDefault="002E4831" w:rsidP="002E4831">
            <w:pPr>
              <w:spacing w:after="0" w:line="240" w:lineRule="auto"/>
              <w:ind w:left="0" w:right="0" w:firstLine="0"/>
              <w:rPr>
                <w:rFonts w:eastAsia="Calibri"/>
                <w:b/>
                <w:color w:val="auto"/>
                <w:lang w:val="en-GB" w:eastAsia="en-US"/>
              </w:rPr>
            </w:pPr>
          </w:p>
        </w:tc>
      </w:tr>
    </w:tbl>
    <w:p w14:paraId="11BAF706" w14:textId="27157544" w:rsidR="00F84A5D" w:rsidRDefault="00F84A5D" w:rsidP="00201370">
      <w:pPr>
        <w:ind w:left="0" w:firstLine="0"/>
      </w:pPr>
    </w:p>
    <w:p w14:paraId="7D407895" w14:textId="77777777" w:rsidR="00145733" w:rsidRDefault="00145733" w:rsidP="00201370">
      <w:pPr>
        <w:ind w:left="0"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34"/>
        <w:gridCol w:w="3388"/>
        <w:gridCol w:w="3041"/>
      </w:tblGrid>
      <w:tr w:rsidR="00866CCA" w:rsidRPr="005605B4" w14:paraId="4ADAA64E" w14:textId="77777777" w:rsidTr="00247B73">
        <w:tc>
          <w:tcPr>
            <w:tcW w:w="13822" w:type="dxa"/>
            <w:gridSpan w:val="3"/>
            <w:shd w:val="clear" w:color="auto" w:fill="D0CECE" w:themeFill="background2" w:themeFillShade="E6"/>
          </w:tcPr>
          <w:p w14:paraId="57D1AD56" w14:textId="32E58ACB" w:rsidR="00866CCA" w:rsidRPr="00E15702" w:rsidRDefault="00866CCA" w:rsidP="00247B73">
            <w:pPr>
              <w:spacing w:after="0" w:line="240" w:lineRule="auto"/>
              <w:ind w:left="0" w:right="0" w:firstLine="0"/>
              <w:jc w:val="center"/>
              <w:rPr>
                <w:rFonts w:eastAsia="Calibri"/>
                <w:b/>
                <w:bCs/>
                <w:color w:val="auto"/>
                <w:szCs w:val="24"/>
                <w:lang w:val="en-GB" w:eastAsia="en-US"/>
              </w:rPr>
            </w:pPr>
            <w:r w:rsidRPr="00E15702">
              <w:rPr>
                <w:rFonts w:eastAsia="Calibri"/>
                <w:b/>
                <w:color w:val="auto"/>
                <w:szCs w:val="24"/>
                <w:lang w:val="en-GB" w:eastAsia="en-US"/>
              </w:rPr>
              <w:t xml:space="preserve">TOPIC </w:t>
            </w:r>
            <w:r w:rsidR="00AE229D">
              <w:rPr>
                <w:rFonts w:eastAsia="Calibri"/>
                <w:b/>
                <w:color w:val="auto"/>
                <w:szCs w:val="24"/>
                <w:lang w:val="en-GB" w:eastAsia="en-US"/>
              </w:rPr>
              <w:t>4</w:t>
            </w:r>
            <w:r w:rsidRPr="00E15702">
              <w:rPr>
                <w:rFonts w:eastAsia="Calibri"/>
                <w:b/>
                <w:color w:val="auto"/>
                <w:szCs w:val="24"/>
                <w:lang w:val="en-GB" w:eastAsia="en-US"/>
              </w:rPr>
              <w:t>:</w:t>
            </w:r>
            <w:r w:rsidRPr="00E15702">
              <w:rPr>
                <w:rFonts w:eastAsia="Calibri"/>
                <w:color w:val="auto"/>
                <w:szCs w:val="24"/>
                <w:lang w:val="en-GB" w:eastAsia="en-US"/>
              </w:rPr>
              <w:t xml:space="preserve"> </w:t>
            </w:r>
            <w:r w:rsidR="00661720" w:rsidRPr="00661720">
              <w:rPr>
                <w:rFonts w:eastAsia="Calibri"/>
                <w:b/>
                <w:bCs/>
                <w:color w:val="auto"/>
                <w:szCs w:val="24"/>
                <w:lang w:val="en-GB" w:eastAsia="en-US"/>
              </w:rPr>
              <w:t>Basic Regression Analysis with Time Series Data</w:t>
            </w:r>
          </w:p>
          <w:p w14:paraId="21F3A37F" w14:textId="77777777" w:rsidR="00866CCA" w:rsidRPr="00E15702" w:rsidRDefault="00866CCA" w:rsidP="00247B73">
            <w:pPr>
              <w:spacing w:after="0" w:line="240" w:lineRule="auto"/>
              <w:ind w:left="0" w:right="0" w:firstLine="0"/>
              <w:jc w:val="center"/>
              <w:rPr>
                <w:rFonts w:eastAsia="Calibri"/>
                <w:b/>
                <w:bCs/>
                <w:color w:val="auto"/>
                <w:szCs w:val="24"/>
                <w:lang w:val="en-GB" w:eastAsia="en-US"/>
              </w:rPr>
            </w:pPr>
          </w:p>
          <w:p w14:paraId="1AD3FE27" w14:textId="59F61E14" w:rsidR="00866CCA" w:rsidRPr="00E15702" w:rsidRDefault="00866CCA" w:rsidP="00247B73">
            <w:pPr>
              <w:spacing w:after="0" w:line="240" w:lineRule="auto"/>
              <w:ind w:left="0" w:right="0" w:firstLine="0"/>
              <w:rPr>
                <w:rFonts w:eastAsia="Calibri"/>
                <w:b/>
                <w:color w:val="auto"/>
                <w:szCs w:val="24"/>
                <w:lang w:val="en-GB" w:eastAsia="en-US"/>
              </w:rPr>
            </w:pPr>
            <w:r w:rsidRPr="00E15702">
              <w:rPr>
                <w:rFonts w:eastAsia="Calibri"/>
                <w:b/>
                <w:color w:val="auto"/>
                <w:szCs w:val="24"/>
                <w:lang w:val="en-GB" w:eastAsia="en-US"/>
              </w:rPr>
              <w:t>Learning Outcomes: D</w:t>
            </w:r>
            <w:r w:rsidR="00661720">
              <w:rPr>
                <w:rFonts w:eastAsia="Calibri"/>
                <w:b/>
                <w:color w:val="auto"/>
                <w:szCs w:val="24"/>
                <w:lang w:val="en-GB" w:eastAsia="en-US"/>
              </w:rPr>
              <w:t>iscusses basic regression using time series data</w:t>
            </w:r>
          </w:p>
          <w:p w14:paraId="51C9EECA" w14:textId="77777777" w:rsidR="00866CCA" w:rsidRPr="005605B4" w:rsidRDefault="00866CCA" w:rsidP="00247B73">
            <w:pPr>
              <w:spacing w:after="0" w:line="240" w:lineRule="auto"/>
              <w:ind w:left="0" w:right="0" w:firstLine="0"/>
              <w:rPr>
                <w:rFonts w:eastAsia="Calibri"/>
                <w:b/>
                <w:color w:val="auto"/>
                <w:lang w:val="en-GB" w:eastAsia="en-US"/>
              </w:rPr>
            </w:pPr>
          </w:p>
        </w:tc>
      </w:tr>
      <w:tr w:rsidR="00BE581B" w:rsidRPr="005605B4" w14:paraId="31B1E15D" w14:textId="77777777" w:rsidTr="00247B73">
        <w:trPr>
          <w:trHeight w:val="569"/>
        </w:trPr>
        <w:tc>
          <w:tcPr>
            <w:tcW w:w="5148" w:type="dxa"/>
            <w:shd w:val="clear" w:color="auto" w:fill="FFFF00"/>
          </w:tcPr>
          <w:p w14:paraId="412ADFE5" w14:textId="77777777" w:rsidR="00866CCA" w:rsidRPr="005605B4" w:rsidRDefault="00866CCA" w:rsidP="00247B73">
            <w:pPr>
              <w:spacing w:after="0" w:line="240" w:lineRule="auto"/>
              <w:ind w:left="0" w:right="0" w:firstLine="0"/>
              <w:rPr>
                <w:rFonts w:eastAsia="Calibri"/>
                <w:b/>
                <w:color w:val="auto"/>
                <w:lang w:val="en-GB" w:eastAsia="en-US"/>
              </w:rPr>
            </w:pPr>
            <w:r w:rsidRPr="005605B4">
              <w:rPr>
                <w:rFonts w:eastAsia="Calibri"/>
                <w:b/>
                <w:color w:val="auto"/>
                <w:sz w:val="22"/>
                <w:lang w:val="en-GB" w:eastAsia="en-US"/>
              </w:rPr>
              <w:t>Assessment Criteria</w:t>
            </w:r>
          </w:p>
        </w:tc>
        <w:tc>
          <w:tcPr>
            <w:tcW w:w="4770" w:type="dxa"/>
            <w:shd w:val="clear" w:color="auto" w:fill="FFFF00"/>
          </w:tcPr>
          <w:p w14:paraId="24DC1AB3" w14:textId="77777777" w:rsidR="00866CCA" w:rsidRPr="005605B4" w:rsidRDefault="00866CCA" w:rsidP="00247B73">
            <w:pPr>
              <w:spacing w:after="0" w:line="240" w:lineRule="auto"/>
              <w:ind w:left="0" w:right="0" w:firstLine="0"/>
              <w:rPr>
                <w:rFonts w:eastAsia="Calibri"/>
                <w:b/>
                <w:color w:val="auto"/>
                <w:lang w:val="en-GB" w:eastAsia="en-US"/>
              </w:rPr>
            </w:pPr>
            <w:r w:rsidRPr="005605B4">
              <w:rPr>
                <w:rFonts w:eastAsia="Calibri"/>
                <w:b/>
                <w:color w:val="auto"/>
                <w:sz w:val="22"/>
                <w:lang w:val="en-GB" w:eastAsia="en-US"/>
              </w:rPr>
              <w:t>Teaching activities</w:t>
            </w:r>
          </w:p>
        </w:tc>
        <w:tc>
          <w:tcPr>
            <w:tcW w:w="3904" w:type="dxa"/>
            <w:shd w:val="clear" w:color="auto" w:fill="FFFF00"/>
          </w:tcPr>
          <w:p w14:paraId="2AF91BF2" w14:textId="77777777" w:rsidR="00866CCA" w:rsidRPr="005605B4" w:rsidRDefault="00866CCA" w:rsidP="00247B73">
            <w:pPr>
              <w:spacing w:after="0" w:line="240" w:lineRule="auto"/>
              <w:ind w:left="0" w:right="0" w:firstLine="0"/>
              <w:rPr>
                <w:rFonts w:eastAsia="Calibri"/>
                <w:b/>
                <w:color w:val="auto"/>
                <w:lang w:val="en-GB" w:eastAsia="en-US"/>
              </w:rPr>
            </w:pPr>
            <w:r w:rsidRPr="005605B4">
              <w:rPr>
                <w:rFonts w:eastAsia="Calibri"/>
                <w:b/>
                <w:color w:val="auto"/>
                <w:sz w:val="22"/>
                <w:lang w:val="en-GB" w:eastAsia="en-US"/>
              </w:rPr>
              <w:t>Assessment method</w:t>
            </w:r>
          </w:p>
        </w:tc>
      </w:tr>
      <w:tr w:rsidR="00BE581B" w:rsidRPr="005605B4" w14:paraId="3AA4CFF2" w14:textId="77777777" w:rsidTr="00247B73">
        <w:trPr>
          <w:trHeight w:val="752"/>
        </w:trPr>
        <w:tc>
          <w:tcPr>
            <w:tcW w:w="5148" w:type="dxa"/>
            <w:shd w:val="clear" w:color="auto" w:fill="A8D08D" w:themeFill="accent6" w:themeFillTint="99"/>
          </w:tcPr>
          <w:p w14:paraId="101F8D72" w14:textId="2C06EE76" w:rsidR="00866CCA" w:rsidRPr="005605B4" w:rsidRDefault="00866CCA" w:rsidP="00247B73">
            <w:pPr>
              <w:numPr>
                <w:ilvl w:val="0"/>
                <w:numId w:val="47"/>
              </w:numPr>
              <w:spacing w:after="0" w:line="240" w:lineRule="auto"/>
              <w:ind w:right="0"/>
              <w:jc w:val="left"/>
              <w:rPr>
                <w:rFonts w:eastAsia="Calibri"/>
                <w:color w:val="auto"/>
                <w:szCs w:val="24"/>
                <w:lang w:val="en-GB" w:eastAsia="en-US"/>
              </w:rPr>
            </w:pPr>
            <w:r>
              <w:rPr>
                <w:rFonts w:eastAsia="Calibri"/>
                <w:color w:val="auto"/>
                <w:szCs w:val="24"/>
                <w:lang w:val="en-GB" w:eastAsia="en-US"/>
              </w:rPr>
              <w:t>D</w:t>
            </w:r>
            <w:r w:rsidR="00661720">
              <w:rPr>
                <w:rFonts w:eastAsia="Calibri"/>
                <w:color w:val="auto"/>
                <w:szCs w:val="24"/>
                <w:lang w:val="en-GB" w:eastAsia="en-US"/>
              </w:rPr>
              <w:t>efine time series</w:t>
            </w:r>
            <w:r>
              <w:rPr>
                <w:rFonts w:eastAsia="Calibri"/>
                <w:color w:val="auto"/>
                <w:szCs w:val="24"/>
                <w:lang w:val="en-GB" w:eastAsia="en-US"/>
              </w:rPr>
              <w:t>.</w:t>
            </w:r>
          </w:p>
          <w:p w14:paraId="25820E08" w14:textId="4172D053" w:rsidR="00866CCA" w:rsidRPr="005605B4" w:rsidRDefault="00866CCA" w:rsidP="00247B73">
            <w:pPr>
              <w:numPr>
                <w:ilvl w:val="0"/>
                <w:numId w:val="47"/>
              </w:numPr>
              <w:spacing w:after="0" w:line="240" w:lineRule="auto"/>
              <w:ind w:right="0"/>
              <w:jc w:val="left"/>
              <w:rPr>
                <w:rFonts w:eastAsia="Calibri"/>
                <w:color w:val="auto"/>
                <w:szCs w:val="24"/>
                <w:lang w:val="en-GB" w:eastAsia="en-US"/>
              </w:rPr>
            </w:pPr>
            <w:r>
              <w:rPr>
                <w:rFonts w:eastAsia="Calibri"/>
                <w:color w:val="auto"/>
                <w:szCs w:val="24"/>
                <w:lang w:val="en-GB" w:eastAsia="en-US"/>
              </w:rPr>
              <w:t xml:space="preserve">Discuss </w:t>
            </w:r>
            <w:r w:rsidR="00661720">
              <w:rPr>
                <w:rFonts w:eastAsia="Calibri"/>
                <w:color w:val="auto"/>
                <w:szCs w:val="24"/>
                <w:lang w:val="en-GB" w:eastAsia="en-US"/>
              </w:rPr>
              <w:t>the nature of time series and provide the example of time series regression model</w:t>
            </w:r>
            <w:r>
              <w:rPr>
                <w:rFonts w:eastAsia="Calibri"/>
                <w:color w:val="auto"/>
                <w:szCs w:val="24"/>
                <w:lang w:val="en-GB" w:eastAsia="en-US"/>
              </w:rPr>
              <w:t>.</w:t>
            </w:r>
          </w:p>
          <w:p w14:paraId="0961048E" w14:textId="1EAF4B8A" w:rsidR="00866CCA" w:rsidRDefault="00661720" w:rsidP="00247B73">
            <w:pPr>
              <w:numPr>
                <w:ilvl w:val="0"/>
                <w:numId w:val="47"/>
              </w:numPr>
              <w:spacing w:after="0" w:line="240" w:lineRule="auto"/>
              <w:ind w:right="0"/>
              <w:contextualSpacing/>
              <w:jc w:val="left"/>
              <w:rPr>
                <w:rFonts w:eastAsia="Calibri"/>
                <w:color w:val="auto"/>
                <w:szCs w:val="24"/>
                <w:lang w:val="en-GB" w:eastAsia="en-US"/>
              </w:rPr>
            </w:pPr>
            <w:r>
              <w:rPr>
                <w:rFonts w:eastAsia="Calibri"/>
                <w:color w:val="auto"/>
                <w:szCs w:val="24"/>
                <w:lang w:val="en-GB" w:eastAsia="en-US"/>
              </w:rPr>
              <w:t xml:space="preserve">Discuss the Finite Sample Properties of Ordinary </w:t>
            </w:r>
            <w:proofErr w:type="spellStart"/>
            <w:r>
              <w:rPr>
                <w:rFonts w:eastAsia="Calibri"/>
                <w:color w:val="auto"/>
                <w:szCs w:val="24"/>
                <w:lang w:val="en-GB" w:eastAsia="en-US"/>
              </w:rPr>
              <w:t>Leasts</w:t>
            </w:r>
            <w:proofErr w:type="spellEnd"/>
            <w:r>
              <w:rPr>
                <w:rFonts w:eastAsia="Calibri"/>
                <w:color w:val="auto"/>
                <w:szCs w:val="24"/>
                <w:lang w:val="en-GB" w:eastAsia="en-US"/>
              </w:rPr>
              <w:t xml:space="preserve"> Squares under Classical Assumptions</w:t>
            </w:r>
            <w:r w:rsidR="00866CCA">
              <w:rPr>
                <w:rFonts w:eastAsia="Calibri"/>
                <w:color w:val="auto"/>
                <w:szCs w:val="24"/>
                <w:lang w:val="en-GB" w:eastAsia="en-US"/>
              </w:rPr>
              <w:t>.</w:t>
            </w:r>
          </w:p>
          <w:p w14:paraId="69F85F2D" w14:textId="49ADE1A4" w:rsidR="00866CCA" w:rsidRDefault="00BE581B" w:rsidP="00247B73">
            <w:pPr>
              <w:numPr>
                <w:ilvl w:val="0"/>
                <w:numId w:val="47"/>
              </w:numPr>
              <w:spacing w:after="0" w:line="240" w:lineRule="auto"/>
              <w:ind w:right="0"/>
              <w:contextualSpacing/>
              <w:jc w:val="left"/>
              <w:rPr>
                <w:rFonts w:eastAsia="Calibri"/>
                <w:color w:val="auto"/>
                <w:szCs w:val="24"/>
                <w:lang w:val="en-GB" w:eastAsia="en-US"/>
              </w:rPr>
            </w:pPr>
            <w:r>
              <w:rPr>
                <w:rFonts w:eastAsia="Calibri"/>
                <w:color w:val="auto"/>
                <w:szCs w:val="24"/>
                <w:lang w:val="en-GB" w:eastAsia="en-US"/>
              </w:rPr>
              <w:t>Discuss</w:t>
            </w:r>
            <w:r w:rsidR="00661720">
              <w:rPr>
                <w:rFonts w:eastAsia="Calibri"/>
                <w:color w:val="auto"/>
                <w:szCs w:val="24"/>
                <w:lang w:val="en-GB" w:eastAsia="en-US"/>
              </w:rPr>
              <w:t xml:space="preserve"> functional form</w:t>
            </w:r>
            <w:r>
              <w:rPr>
                <w:rFonts w:eastAsia="Calibri"/>
                <w:color w:val="auto"/>
                <w:szCs w:val="24"/>
                <w:lang w:val="en-GB" w:eastAsia="en-US"/>
              </w:rPr>
              <w:t>, dummy variables, and Index numbers</w:t>
            </w:r>
            <w:r w:rsidR="00866CCA">
              <w:rPr>
                <w:rFonts w:eastAsia="Calibri"/>
                <w:color w:val="auto"/>
                <w:szCs w:val="24"/>
                <w:lang w:val="en-GB" w:eastAsia="en-US"/>
              </w:rPr>
              <w:t>.</w:t>
            </w:r>
          </w:p>
          <w:p w14:paraId="786825E6" w14:textId="4880DFC6" w:rsidR="00866CCA" w:rsidRDefault="00BE581B" w:rsidP="00247B73">
            <w:pPr>
              <w:numPr>
                <w:ilvl w:val="0"/>
                <w:numId w:val="47"/>
              </w:numPr>
              <w:spacing w:after="0" w:line="240" w:lineRule="auto"/>
              <w:ind w:right="0"/>
              <w:contextualSpacing/>
              <w:jc w:val="left"/>
              <w:rPr>
                <w:rFonts w:eastAsia="Calibri"/>
                <w:color w:val="auto"/>
                <w:szCs w:val="24"/>
                <w:lang w:val="en-GB" w:eastAsia="en-US"/>
              </w:rPr>
            </w:pPr>
            <w:r>
              <w:rPr>
                <w:rFonts w:eastAsia="Calibri"/>
                <w:color w:val="auto"/>
                <w:szCs w:val="24"/>
                <w:lang w:val="en-GB" w:eastAsia="en-US"/>
              </w:rPr>
              <w:t>Discusses the types of trends and how to detect seasonality</w:t>
            </w:r>
            <w:r w:rsidR="00866CCA">
              <w:rPr>
                <w:rFonts w:eastAsia="Calibri"/>
                <w:color w:val="auto"/>
                <w:szCs w:val="24"/>
                <w:lang w:val="en-GB" w:eastAsia="en-US"/>
              </w:rPr>
              <w:t>.</w:t>
            </w:r>
          </w:p>
          <w:p w14:paraId="4E82DF9D" w14:textId="1520BF15" w:rsidR="00866CCA" w:rsidRPr="005605B4" w:rsidRDefault="00866CCA" w:rsidP="00247B73">
            <w:pPr>
              <w:numPr>
                <w:ilvl w:val="0"/>
                <w:numId w:val="47"/>
              </w:numPr>
              <w:spacing w:after="0" w:line="240" w:lineRule="auto"/>
              <w:ind w:right="0"/>
              <w:contextualSpacing/>
              <w:jc w:val="left"/>
              <w:rPr>
                <w:rFonts w:eastAsia="Calibri"/>
                <w:color w:val="auto"/>
                <w:szCs w:val="24"/>
                <w:lang w:val="en-GB" w:eastAsia="en-US"/>
              </w:rPr>
            </w:pPr>
            <w:r>
              <w:rPr>
                <w:rFonts w:eastAsia="Calibri"/>
                <w:color w:val="auto"/>
                <w:szCs w:val="24"/>
                <w:lang w:val="en-GB" w:eastAsia="en-US"/>
              </w:rPr>
              <w:t xml:space="preserve">Interpretation of regression results </w:t>
            </w:r>
            <w:r w:rsidR="00BE581B">
              <w:rPr>
                <w:rFonts w:eastAsia="Calibri"/>
                <w:color w:val="auto"/>
                <w:szCs w:val="24"/>
                <w:lang w:val="en-GB" w:eastAsia="en-US"/>
              </w:rPr>
              <w:t xml:space="preserve">is </w:t>
            </w:r>
            <w:r>
              <w:rPr>
                <w:rFonts w:eastAsia="Calibri"/>
                <w:color w:val="auto"/>
                <w:szCs w:val="24"/>
                <w:lang w:val="en-GB" w:eastAsia="en-US"/>
              </w:rPr>
              <w:t>covered.</w:t>
            </w:r>
          </w:p>
          <w:p w14:paraId="0DC97C01" w14:textId="77777777" w:rsidR="00866CCA" w:rsidRPr="005605B4" w:rsidRDefault="00866CCA" w:rsidP="00247B73">
            <w:pPr>
              <w:numPr>
                <w:ilvl w:val="0"/>
                <w:numId w:val="47"/>
              </w:numPr>
              <w:spacing w:after="0" w:line="240" w:lineRule="auto"/>
              <w:ind w:right="0"/>
              <w:jc w:val="left"/>
              <w:rPr>
                <w:rFonts w:eastAsia="Calibri"/>
                <w:color w:val="auto"/>
                <w:szCs w:val="24"/>
                <w:lang w:val="en-GB" w:eastAsia="en-US"/>
              </w:rPr>
            </w:pPr>
            <w:r w:rsidRPr="005605B4">
              <w:rPr>
                <w:rFonts w:eastAsia="Calibri"/>
                <w:color w:val="auto"/>
                <w:szCs w:val="24"/>
                <w:lang w:val="en-GB" w:eastAsia="en-US"/>
              </w:rPr>
              <w:t>Exercises at the end of the chapter are assigned to the students</w:t>
            </w:r>
          </w:p>
          <w:p w14:paraId="05A6F068" w14:textId="77777777" w:rsidR="00866CCA" w:rsidRPr="005605B4" w:rsidRDefault="00866CCA" w:rsidP="00247B73">
            <w:pPr>
              <w:spacing w:after="0" w:line="240" w:lineRule="auto"/>
              <w:ind w:left="720" w:right="0" w:firstLine="0"/>
              <w:rPr>
                <w:rFonts w:eastAsia="Calibri"/>
                <w:color w:val="auto"/>
                <w:lang w:val="en-GB" w:eastAsia="en-US"/>
              </w:rPr>
            </w:pPr>
          </w:p>
        </w:tc>
        <w:tc>
          <w:tcPr>
            <w:tcW w:w="4770" w:type="dxa"/>
            <w:shd w:val="clear" w:color="auto" w:fill="A8D08D" w:themeFill="accent6" w:themeFillTint="99"/>
          </w:tcPr>
          <w:p w14:paraId="7061888A" w14:textId="77777777" w:rsidR="00866CCA" w:rsidRPr="005605B4" w:rsidRDefault="00866CCA" w:rsidP="00C511D3">
            <w:pPr>
              <w:numPr>
                <w:ilvl w:val="0"/>
                <w:numId w:val="42"/>
              </w:numPr>
              <w:spacing w:after="0" w:line="240" w:lineRule="auto"/>
              <w:ind w:right="0"/>
              <w:jc w:val="left"/>
              <w:rPr>
                <w:rFonts w:eastAsia="Calibri"/>
                <w:color w:val="auto"/>
                <w:szCs w:val="24"/>
                <w:lang w:val="en-GB" w:eastAsia="en-US"/>
              </w:rPr>
            </w:pPr>
            <w:r w:rsidRPr="005605B4">
              <w:rPr>
                <w:rFonts w:eastAsia="Calibri"/>
                <w:b/>
                <w:color w:val="auto"/>
                <w:szCs w:val="24"/>
                <w:lang w:val="en-GB" w:eastAsia="en-US"/>
              </w:rPr>
              <w:t>Lecturer controlled</w:t>
            </w:r>
            <w:r w:rsidRPr="005605B4">
              <w:rPr>
                <w:rFonts w:eastAsia="Calibri"/>
                <w:color w:val="auto"/>
                <w:szCs w:val="24"/>
                <w:lang w:val="en-GB" w:eastAsia="en-US"/>
              </w:rPr>
              <w:t>: Lectures</w:t>
            </w:r>
          </w:p>
          <w:p w14:paraId="68C01044" w14:textId="77777777" w:rsidR="00866CCA" w:rsidRPr="005605B4" w:rsidRDefault="00866CCA" w:rsidP="00C511D3">
            <w:pPr>
              <w:numPr>
                <w:ilvl w:val="0"/>
                <w:numId w:val="42"/>
              </w:numPr>
              <w:spacing w:after="0" w:line="240" w:lineRule="auto"/>
              <w:ind w:right="0"/>
              <w:jc w:val="left"/>
              <w:rPr>
                <w:rFonts w:eastAsia="Calibri"/>
                <w:color w:val="auto"/>
                <w:szCs w:val="24"/>
                <w:lang w:val="en-GB" w:eastAsia="en-US"/>
              </w:rPr>
            </w:pPr>
            <w:r w:rsidRPr="005605B4">
              <w:rPr>
                <w:rFonts w:eastAsia="Calibri"/>
                <w:b/>
                <w:color w:val="auto"/>
                <w:szCs w:val="24"/>
                <w:lang w:val="en-GB" w:eastAsia="en-US"/>
              </w:rPr>
              <w:t>Peer controlled</w:t>
            </w:r>
            <w:r w:rsidRPr="005605B4">
              <w:rPr>
                <w:rFonts w:eastAsia="Calibri"/>
                <w:color w:val="auto"/>
                <w:szCs w:val="24"/>
                <w:lang w:val="en-GB" w:eastAsia="en-US"/>
              </w:rPr>
              <w:t>: Group Discussions</w:t>
            </w:r>
          </w:p>
          <w:p w14:paraId="2B3CDD8A" w14:textId="77777777" w:rsidR="00866CCA" w:rsidRPr="005605B4" w:rsidRDefault="00866CCA" w:rsidP="00C511D3">
            <w:pPr>
              <w:numPr>
                <w:ilvl w:val="0"/>
                <w:numId w:val="42"/>
              </w:numPr>
              <w:spacing w:after="0" w:line="240" w:lineRule="auto"/>
              <w:ind w:right="0"/>
              <w:jc w:val="left"/>
              <w:rPr>
                <w:rFonts w:eastAsia="Calibri"/>
                <w:color w:val="auto"/>
                <w:szCs w:val="24"/>
                <w:lang w:val="en-GB" w:eastAsia="en-US"/>
              </w:rPr>
            </w:pPr>
            <w:r w:rsidRPr="005605B4">
              <w:rPr>
                <w:rFonts w:eastAsia="Calibri"/>
                <w:b/>
                <w:color w:val="auto"/>
                <w:szCs w:val="24"/>
                <w:lang w:val="en-GB" w:eastAsia="en-US"/>
              </w:rPr>
              <w:t xml:space="preserve">Student controlled: </w:t>
            </w:r>
            <w:r w:rsidRPr="005605B4">
              <w:rPr>
                <w:rFonts w:eastAsia="Calibri"/>
                <w:color w:val="auto"/>
                <w:szCs w:val="24"/>
                <w:lang w:val="en-GB" w:eastAsia="en-US"/>
              </w:rPr>
              <w:t xml:space="preserve">Self-study and tutorials </w:t>
            </w:r>
          </w:p>
          <w:p w14:paraId="590BD2FE" w14:textId="77777777" w:rsidR="00866CCA" w:rsidRPr="005605B4" w:rsidRDefault="00866CCA" w:rsidP="00247B73">
            <w:pPr>
              <w:spacing w:after="0" w:line="240" w:lineRule="auto"/>
              <w:ind w:left="0" w:right="0" w:firstLine="0"/>
              <w:rPr>
                <w:rFonts w:eastAsia="Calibri"/>
                <w:color w:val="auto"/>
                <w:lang w:val="en-GB" w:eastAsia="en-US"/>
              </w:rPr>
            </w:pPr>
          </w:p>
        </w:tc>
        <w:tc>
          <w:tcPr>
            <w:tcW w:w="3904" w:type="dxa"/>
            <w:shd w:val="clear" w:color="auto" w:fill="A8D08D" w:themeFill="accent6" w:themeFillTint="99"/>
          </w:tcPr>
          <w:p w14:paraId="35AA4EA3" w14:textId="77777777" w:rsidR="00866CCA" w:rsidRPr="005605B4" w:rsidRDefault="00866CCA" w:rsidP="00247B73">
            <w:pPr>
              <w:numPr>
                <w:ilvl w:val="0"/>
                <w:numId w:val="41"/>
              </w:numPr>
              <w:spacing w:after="0" w:line="240" w:lineRule="auto"/>
              <w:ind w:right="0"/>
              <w:jc w:val="left"/>
              <w:rPr>
                <w:rFonts w:eastAsia="Calibri"/>
                <w:color w:val="auto"/>
                <w:szCs w:val="24"/>
                <w:lang w:val="en-GB" w:eastAsia="en-US"/>
              </w:rPr>
            </w:pPr>
            <w:r w:rsidRPr="005605B4">
              <w:rPr>
                <w:rFonts w:eastAsia="Calibri"/>
                <w:b/>
                <w:color w:val="auto"/>
                <w:szCs w:val="24"/>
                <w:lang w:val="en-GB" w:eastAsia="en-US"/>
              </w:rPr>
              <w:t xml:space="preserve">Formative: </w:t>
            </w:r>
            <w:r w:rsidRPr="005605B4">
              <w:rPr>
                <w:rFonts w:eastAsia="Calibri"/>
                <w:color w:val="auto"/>
                <w:szCs w:val="24"/>
                <w:lang w:val="en-GB" w:eastAsia="en-US"/>
              </w:rPr>
              <w:t>Class discussion, oral presentations, assignments, and tutorial exercises</w:t>
            </w:r>
          </w:p>
          <w:p w14:paraId="6197A06D" w14:textId="77777777" w:rsidR="00866CCA" w:rsidRPr="005605B4" w:rsidRDefault="00866CCA" w:rsidP="00247B73">
            <w:pPr>
              <w:numPr>
                <w:ilvl w:val="0"/>
                <w:numId w:val="41"/>
              </w:numPr>
              <w:spacing w:after="0" w:line="240" w:lineRule="auto"/>
              <w:ind w:right="0"/>
              <w:jc w:val="left"/>
              <w:rPr>
                <w:rFonts w:eastAsia="Calibri"/>
                <w:b/>
                <w:color w:val="auto"/>
                <w:szCs w:val="24"/>
                <w:lang w:val="en-GB" w:eastAsia="en-US"/>
              </w:rPr>
            </w:pPr>
            <w:r w:rsidRPr="005605B4">
              <w:rPr>
                <w:rFonts w:eastAsia="Calibri"/>
                <w:b/>
                <w:color w:val="auto"/>
                <w:szCs w:val="24"/>
                <w:lang w:val="en-GB" w:eastAsia="en-US"/>
              </w:rPr>
              <w:t>Summative:  T</w:t>
            </w:r>
            <w:r w:rsidRPr="005605B4">
              <w:rPr>
                <w:rFonts w:eastAsia="Calibri"/>
                <w:color w:val="auto"/>
                <w:szCs w:val="24"/>
                <w:lang w:val="en-GB" w:eastAsia="en-US"/>
              </w:rPr>
              <w:t>ests and examination.</w:t>
            </w:r>
          </w:p>
          <w:p w14:paraId="10F24DF1" w14:textId="77777777" w:rsidR="00866CCA" w:rsidRPr="005605B4" w:rsidRDefault="00866CCA" w:rsidP="00247B73">
            <w:pPr>
              <w:spacing w:after="0" w:line="240" w:lineRule="auto"/>
              <w:ind w:left="0" w:right="0" w:firstLine="0"/>
              <w:rPr>
                <w:rFonts w:eastAsia="Calibri"/>
                <w:b/>
                <w:color w:val="auto"/>
                <w:lang w:val="en-GB" w:eastAsia="en-US"/>
              </w:rPr>
            </w:pPr>
          </w:p>
        </w:tc>
      </w:tr>
    </w:tbl>
    <w:p w14:paraId="3836B031" w14:textId="287EC0E8" w:rsidR="00866CCA" w:rsidRDefault="00AE229D" w:rsidP="00201370">
      <w:pPr>
        <w:ind w:left="0" w:firstLine="0"/>
      </w:pPr>
      <w:r>
        <w:br/>
      </w:r>
    </w:p>
    <w:p w14:paraId="21BB3DE7" w14:textId="2742948C" w:rsidR="00AE229D" w:rsidRDefault="00AE229D" w:rsidP="00201370">
      <w:pPr>
        <w:ind w:left="0" w:firstLine="0"/>
      </w:pPr>
    </w:p>
    <w:p w14:paraId="4049793B" w14:textId="77777777" w:rsidR="00AE229D" w:rsidRDefault="00AE229D" w:rsidP="00201370">
      <w:pPr>
        <w:ind w:left="0" w:firstLine="0"/>
      </w:pPr>
    </w:p>
    <w:p w14:paraId="33D5B49D" w14:textId="77777777" w:rsidR="00AE229D" w:rsidRDefault="00AE229D" w:rsidP="00201370">
      <w:pPr>
        <w:ind w:left="0"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40"/>
        <w:gridCol w:w="3398"/>
        <w:gridCol w:w="3125"/>
      </w:tblGrid>
      <w:tr w:rsidR="00C511D3" w:rsidRPr="00940C10" w14:paraId="3E347570" w14:textId="77777777" w:rsidTr="00247B73">
        <w:tc>
          <w:tcPr>
            <w:tcW w:w="13822" w:type="dxa"/>
            <w:gridSpan w:val="3"/>
            <w:shd w:val="clear" w:color="auto" w:fill="D0CECE" w:themeFill="background2" w:themeFillShade="E6"/>
          </w:tcPr>
          <w:p w14:paraId="79D755AA" w14:textId="2660DE57" w:rsidR="00C511D3" w:rsidRDefault="00C511D3" w:rsidP="00247B73">
            <w:pPr>
              <w:spacing w:after="0" w:line="240" w:lineRule="auto"/>
              <w:ind w:left="0" w:right="0" w:firstLine="0"/>
              <w:jc w:val="center"/>
              <w:rPr>
                <w:rFonts w:eastAsia="Calibri"/>
                <w:b/>
                <w:color w:val="auto"/>
                <w:szCs w:val="24"/>
                <w:lang w:val="en-GB" w:eastAsia="en-US"/>
              </w:rPr>
            </w:pPr>
            <w:r w:rsidRPr="00421A77">
              <w:rPr>
                <w:rFonts w:eastAsia="Calibri"/>
                <w:b/>
                <w:color w:val="auto"/>
                <w:szCs w:val="24"/>
                <w:lang w:val="en-GB" w:eastAsia="en-US"/>
              </w:rPr>
              <w:t xml:space="preserve">TOPIC </w:t>
            </w:r>
            <w:r w:rsidR="00AE229D">
              <w:rPr>
                <w:rFonts w:eastAsia="Calibri"/>
                <w:b/>
                <w:color w:val="auto"/>
                <w:szCs w:val="24"/>
                <w:lang w:val="en-GB" w:eastAsia="en-US"/>
              </w:rPr>
              <w:t>5</w:t>
            </w:r>
            <w:r w:rsidRPr="00421A77">
              <w:rPr>
                <w:rFonts w:eastAsia="Calibri"/>
                <w:b/>
                <w:color w:val="auto"/>
                <w:szCs w:val="24"/>
                <w:lang w:val="en-GB" w:eastAsia="en-US"/>
              </w:rPr>
              <w:t>:</w:t>
            </w:r>
            <w:r>
              <w:rPr>
                <w:rFonts w:eastAsia="Calibri"/>
                <w:b/>
                <w:color w:val="auto"/>
                <w:szCs w:val="24"/>
                <w:lang w:val="en-GB" w:eastAsia="en-US"/>
              </w:rPr>
              <w:t xml:space="preserve"> </w:t>
            </w:r>
            <w:r w:rsidRPr="00421A77">
              <w:rPr>
                <w:rFonts w:eastAsia="Calibri"/>
                <w:b/>
                <w:color w:val="auto"/>
                <w:szCs w:val="24"/>
                <w:lang w:val="en-GB" w:eastAsia="en-US"/>
              </w:rPr>
              <w:t>Further Issues</w:t>
            </w:r>
            <w:r>
              <w:rPr>
                <w:rFonts w:eastAsia="Calibri"/>
                <w:b/>
                <w:color w:val="auto"/>
                <w:szCs w:val="24"/>
                <w:lang w:val="en-GB" w:eastAsia="en-US"/>
              </w:rPr>
              <w:t xml:space="preserve"> in Using Ordinary </w:t>
            </w:r>
            <w:proofErr w:type="spellStart"/>
            <w:r>
              <w:rPr>
                <w:rFonts w:eastAsia="Calibri"/>
                <w:b/>
                <w:color w:val="auto"/>
                <w:szCs w:val="24"/>
                <w:lang w:val="en-GB" w:eastAsia="en-US"/>
              </w:rPr>
              <w:t>Leasts</w:t>
            </w:r>
            <w:proofErr w:type="spellEnd"/>
            <w:r>
              <w:rPr>
                <w:rFonts w:eastAsia="Calibri"/>
                <w:b/>
                <w:color w:val="auto"/>
                <w:szCs w:val="24"/>
                <w:lang w:val="en-GB" w:eastAsia="en-US"/>
              </w:rPr>
              <w:t xml:space="preserve"> Squares with Time Series Data</w:t>
            </w:r>
          </w:p>
          <w:p w14:paraId="54FE6440" w14:textId="77777777" w:rsidR="00C511D3" w:rsidRPr="00421A77" w:rsidRDefault="00C511D3" w:rsidP="00247B73">
            <w:pPr>
              <w:spacing w:after="0" w:line="240" w:lineRule="auto"/>
              <w:ind w:left="0" w:right="0" w:firstLine="0"/>
              <w:jc w:val="center"/>
              <w:rPr>
                <w:rFonts w:eastAsia="Calibri"/>
                <w:b/>
                <w:color w:val="auto"/>
                <w:szCs w:val="24"/>
                <w:lang w:val="en-GB" w:eastAsia="en-US"/>
              </w:rPr>
            </w:pPr>
          </w:p>
          <w:p w14:paraId="3E58D114" w14:textId="5E5B3415" w:rsidR="00C511D3" w:rsidRDefault="00C511D3" w:rsidP="00247B73">
            <w:pPr>
              <w:spacing w:after="0" w:line="240" w:lineRule="auto"/>
              <w:ind w:left="0" w:right="0" w:firstLine="0"/>
              <w:rPr>
                <w:rFonts w:eastAsia="Calibri"/>
                <w:b/>
                <w:bCs/>
                <w:color w:val="auto"/>
                <w:szCs w:val="24"/>
                <w:lang w:val="en-GB" w:eastAsia="en-US"/>
              </w:rPr>
            </w:pPr>
            <w:r w:rsidRPr="00421A77">
              <w:rPr>
                <w:rFonts w:eastAsia="Calibri"/>
                <w:b/>
                <w:color w:val="auto"/>
                <w:szCs w:val="24"/>
                <w:lang w:val="en-GB" w:eastAsia="en-US"/>
              </w:rPr>
              <w:t>Learning Outcome:</w:t>
            </w:r>
            <w:r w:rsidRPr="00421A77">
              <w:rPr>
                <w:rFonts w:eastAsia="Calibri"/>
                <w:color w:val="auto"/>
                <w:szCs w:val="24"/>
                <w:lang w:val="en-GB" w:eastAsia="en-US"/>
              </w:rPr>
              <w:t xml:space="preserve"> </w:t>
            </w:r>
            <w:r w:rsidRPr="00421A77">
              <w:rPr>
                <w:rFonts w:eastAsia="Calibri"/>
                <w:b/>
                <w:bCs/>
                <w:color w:val="auto"/>
                <w:szCs w:val="24"/>
                <w:lang w:val="en-GB" w:eastAsia="en-US"/>
              </w:rPr>
              <w:t>Demonstrates and</w:t>
            </w:r>
            <w:r w:rsidRPr="00421A77">
              <w:rPr>
                <w:rFonts w:eastAsia="Calibri"/>
                <w:color w:val="auto"/>
                <w:szCs w:val="24"/>
                <w:lang w:val="en-GB" w:eastAsia="en-US"/>
              </w:rPr>
              <w:t xml:space="preserve"> </w:t>
            </w:r>
            <w:r w:rsidRPr="00421A77">
              <w:rPr>
                <w:rFonts w:eastAsia="Calibri"/>
                <w:b/>
                <w:bCs/>
                <w:color w:val="auto"/>
                <w:szCs w:val="24"/>
                <w:lang w:val="en-GB" w:eastAsia="en-US"/>
              </w:rPr>
              <w:t xml:space="preserve">discuss further issues associated with </w:t>
            </w:r>
            <w:r>
              <w:rPr>
                <w:rFonts w:eastAsia="Calibri"/>
                <w:b/>
                <w:bCs/>
                <w:color w:val="auto"/>
                <w:szCs w:val="24"/>
                <w:lang w:val="en-GB" w:eastAsia="en-US"/>
              </w:rPr>
              <w:t>time series model</w:t>
            </w:r>
          </w:p>
          <w:p w14:paraId="7059C055" w14:textId="77777777" w:rsidR="00C511D3" w:rsidRPr="00421A77" w:rsidRDefault="00C511D3" w:rsidP="00247B73">
            <w:pPr>
              <w:spacing w:after="0" w:line="240" w:lineRule="auto"/>
              <w:ind w:left="0" w:right="0" w:firstLine="0"/>
              <w:rPr>
                <w:rFonts w:eastAsia="Calibri"/>
                <w:b/>
                <w:color w:val="auto"/>
                <w:szCs w:val="24"/>
                <w:lang w:val="en-GB" w:eastAsia="en-US"/>
              </w:rPr>
            </w:pPr>
          </w:p>
        </w:tc>
      </w:tr>
      <w:tr w:rsidR="008E4D08" w:rsidRPr="00940C10" w14:paraId="0BD86069" w14:textId="77777777" w:rsidTr="00247B73">
        <w:trPr>
          <w:trHeight w:val="506"/>
        </w:trPr>
        <w:tc>
          <w:tcPr>
            <w:tcW w:w="4678" w:type="dxa"/>
            <w:shd w:val="clear" w:color="auto" w:fill="FFFF00"/>
          </w:tcPr>
          <w:p w14:paraId="7D8A2D90" w14:textId="77777777" w:rsidR="00C511D3" w:rsidRPr="00421A77" w:rsidRDefault="00C511D3" w:rsidP="00247B73">
            <w:pPr>
              <w:spacing w:after="0" w:line="240" w:lineRule="auto"/>
              <w:ind w:left="0" w:right="0" w:firstLine="0"/>
              <w:jc w:val="center"/>
              <w:rPr>
                <w:rFonts w:eastAsia="Calibri"/>
                <w:b/>
                <w:color w:val="auto"/>
                <w:szCs w:val="24"/>
                <w:lang w:val="en-GB" w:eastAsia="en-US"/>
              </w:rPr>
            </w:pPr>
            <w:r w:rsidRPr="00421A77">
              <w:rPr>
                <w:rFonts w:eastAsia="Calibri"/>
                <w:b/>
                <w:color w:val="auto"/>
                <w:szCs w:val="24"/>
                <w:lang w:val="en-GB" w:eastAsia="en-US"/>
              </w:rPr>
              <w:lastRenderedPageBreak/>
              <w:t>Assessment Criteria</w:t>
            </w:r>
          </w:p>
        </w:tc>
        <w:tc>
          <w:tcPr>
            <w:tcW w:w="4962" w:type="dxa"/>
            <w:shd w:val="clear" w:color="auto" w:fill="FFFF00"/>
          </w:tcPr>
          <w:p w14:paraId="3902F263" w14:textId="77777777" w:rsidR="00C511D3" w:rsidRPr="00421A77" w:rsidRDefault="00C511D3" w:rsidP="00247B73">
            <w:pPr>
              <w:spacing w:after="0" w:line="240" w:lineRule="auto"/>
              <w:ind w:left="0" w:right="0" w:firstLine="0"/>
              <w:jc w:val="center"/>
              <w:rPr>
                <w:rFonts w:eastAsia="Calibri"/>
                <w:b/>
                <w:color w:val="auto"/>
                <w:szCs w:val="24"/>
                <w:lang w:val="en-GB" w:eastAsia="en-US"/>
              </w:rPr>
            </w:pPr>
            <w:r w:rsidRPr="00421A77">
              <w:rPr>
                <w:rFonts w:eastAsia="Calibri"/>
                <w:b/>
                <w:color w:val="auto"/>
                <w:szCs w:val="24"/>
                <w:lang w:val="en-GB" w:eastAsia="en-US"/>
              </w:rPr>
              <w:t>Teaching activities</w:t>
            </w:r>
          </w:p>
        </w:tc>
        <w:tc>
          <w:tcPr>
            <w:tcW w:w="4182" w:type="dxa"/>
            <w:shd w:val="clear" w:color="auto" w:fill="FFFF00"/>
          </w:tcPr>
          <w:p w14:paraId="41198A38" w14:textId="77777777" w:rsidR="00C511D3" w:rsidRPr="00421A77" w:rsidRDefault="00C511D3" w:rsidP="00247B73">
            <w:pPr>
              <w:spacing w:after="0" w:line="240" w:lineRule="auto"/>
              <w:ind w:left="0" w:right="0" w:firstLine="0"/>
              <w:jc w:val="center"/>
              <w:rPr>
                <w:rFonts w:eastAsia="Calibri"/>
                <w:b/>
                <w:color w:val="auto"/>
                <w:szCs w:val="24"/>
                <w:lang w:val="en-GB" w:eastAsia="en-US"/>
              </w:rPr>
            </w:pPr>
            <w:r w:rsidRPr="00421A77">
              <w:rPr>
                <w:rFonts w:eastAsia="Calibri"/>
                <w:b/>
                <w:color w:val="auto"/>
                <w:szCs w:val="24"/>
                <w:lang w:val="en-GB" w:eastAsia="en-US"/>
              </w:rPr>
              <w:t>Assessment method</w:t>
            </w:r>
          </w:p>
        </w:tc>
      </w:tr>
      <w:tr w:rsidR="008E4D08" w:rsidRPr="00940C10" w14:paraId="43ED726C" w14:textId="77777777" w:rsidTr="00247B73">
        <w:trPr>
          <w:trHeight w:val="752"/>
        </w:trPr>
        <w:tc>
          <w:tcPr>
            <w:tcW w:w="4678" w:type="dxa"/>
            <w:shd w:val="clear" w:color="auto" w:fill="A8D08D" w:themeFill="accent6" w:themeFillTint="99"/>
          </w:tcPr>
          <w:p w14:paraId="06F75C5D" w14:textId="6B5FA3BB" w:rsidR="00C511D3" w:rsidRPr="00421A77" w:rsidRDefault="00FB1704" w:rsidP="00247B73">
            <w:pPr>
              <w:numPr>
                <w:ilvl w:val="0"/>
                <w:numId w:val="44"/>
              </w:numPr>
              <w:spacing w:after="0" w:line="240" w:lineRule="auto"/>
              <w:ind w:right="0"/>
              <w:contextualSpacing/>
              <w:jc w:val="left"/>
              <w:rPr>
                <w:rFonts w:eastAsia="Calibri"/>
                <w:color w:val="auto"/>
                <w:szCs w:val="24"/>
                <w:lang w:val="en-GB" w:eastAsia="en-US"/>
              </w:rPr>
            </w:pPr>
            <w:r>
              <w:rPr>
                <w:rFonts w:eastAsia="Calibri"/>
                <w:color w:val="auto"/>
                <w:szCs w:val="24"/>
                <w:lang w:val="en-GB" w:eastAsia="en-US"/>
              </w:rPr>
              <w:t>Define stationarity and weakly dependent time series</w:t>
            </w:r>
            <w:r w:rsidR="00C511D3">
              <w:rPr>
                <w:rFonts w:eastAsia="Calibri"/>
                <w:color w:val="auto"/>
                <w:szCs w:val="24"/>
                <w:lang w:val="en-GB" w:eastAsia="en-US"/>
              </w:rPr>
              <w:t>.</w:t>
            </w:r>
          </w:p>
          <w:p w14:paraId="5A9F0272" w14:textId="73EF7C28" w:rsidR="00C511D3" w:rsidRDefault="00C511D3" w:rsidP="00247B73">
            <w:pPr>
              <w:numPr>
                <w:ilvl w:val="0"/>
                <w:numId w:val="44"/>
              </w:numPr>
              <w:spacing w:after="0" w:line="240" w:lineRule="auto"/>
              <w:ind w:right="0"/>
              <w:contextualSpacing/>
              <w:jc w:val="left"/>
              <w:rPr>
                <w:rFonts w:eastAsia="Calibri"/>
                <w:color w:val="auto"/>
                <w:szCs w:val="24"/>
                <w:lang w:val="en-GB" w:eastAsia="en-US"/>
              </w:rPr>
            </w:pPr>
            <w:r>
              <w:rPr>
                <w:rFonts w:eastAsia="Calibri"/>
                <w:color w:val="auto"/>
                <w:szCs w:val="24"/>
                <w:lang w:val="en-GB" w:eastAsia="en-US"/>
              </w:rPr>
              <w:t>Discusses the</w:t>
            </w:r>
            <w:r w:rsidR="00FB1704">
              <w:rPr>
                <w:rFonts w:eastAsia="Calibri"/>
                <w:color w:val="auto"/>
                <w:szCs w:val="24"/>
                <w:lang w:val="en-GB" w:eastAsia="en-US"/>
              </w:rPr>
              <w:t xml:space="preserve"> nature of stationarity and weakly dependent time series</w:t>
            </w:r>
            <w:r>
              <w:rPr>
                <w:rFonts w:eastAsia="Calibri"/>
                <w:color w:val="auto"/>
                <w:szCs w:val="24"/>
                <w:lang w:val="en-GB" w:eastAsia="en-US"/>
              </w:rPr>
              <w:t>.</w:t>
            </w:r>
          </w:p>
          <w:p w14:paraId="212DC521" w14:textId="30EA3B7B" w:rsidR="00C511D3" w:rsidRDefault="00FB1704" w:rsidP="00247B73">
            <w:pPr>
              <w:numPr>
                <w:ilvl w:val="0"/>
                <w:numId w:val="44"/>
              </w:numPr>
              <w:spacing w:after="0" w:line="240" w:lineRule="auto"/>
              <w:ind w:right="0"/>
              <w:contextualSpacing/>
              <w:jc w:val="left"/>
              <w:rPr>
                <w:rFonts w:eastAsia="Calibri"/>
                <w:color w:val="auto"/>
                <w:szCs w:val="24"/>
                <w:lang w:val="en-GB" w:eastAsia="en-US"/>
              </w:rPr>
            </w:pPr>
            <w:r>
              <w:rPr>
                <w:rFonts w:eastAsia="Calibri"/>
                <w:color w:val="auto"/>
                <w:szCs w:val="24"/>
                <w:lang w:val="en-GB" w:eastAsia="en-US"/>
              </w:rPr>
              <w:t xml:space="preserve">Discuss and explain in detail the asymptotic properties of the Ordinary </w:t>
            </w:r>
            <w:proofErr w:type="spellStart"/>
            <w:r>
              <w:rPr>
                <w:rFonts w:eastAsia="Calibri"/>
                <w:color w:val="auto"/>
                <w:szCs w:val="24"/>
                <w:lang w:val="en-GB" w:eastAsia="en-US"/>
              </w:rPr>
              <w:t>Leasts</w:t>
            </w:r>
            <w:proofErr w:type="spellEnd"/>
            <w:r>
              <w:rPr>
                <w:rFonts w:eastAsia="Calibri"/>
                <w:color w:val="auto"/>
                <w:szCs w:val="24"/>
                <w:lang w:val="en-GB" w:eastAsia="en-US"/>
              </w:rPr>
              <w:t xml:space="preserve"> Squares.</w:t>
            </w:r>
          </w:p>
          <w:p w14:paraId="08DCECEC" w14:textId="69D2CD7A" w:rsidR="00FB1704" w:rsidRDefault="00165DE3" w:rsidP="00247B73">
            <w:pPr>
              <w:numPr>
                <w:ilvl w:val="0"/>
                <w:numId w:val="44"/>
              </w:numPr>
              <w:spacing w:after="0" w:line="240" w:lineRule="auto"/>
              <w:ind w:right="0"/>
              <w:contextualSpacing/>
              <w:jc w:val="left"/>
              <w:rPr>
                <w:rFonts w:eastAsia="Calibri"/>
                <w:color w:val="auto"/>
                <w:szCs w:val="24"/>
                <w:lang w:val="en-GB" w:eastAsia="en-US"/>
              </w:rPr>
            </w:pPr>
            <w:r>
              <w:rPr>
                <w:rFonts w:eastAsia="Calibri"/>
                <w:color w:val="auto"/>
                <w:szCs w:val="24"/>
                <w:lang w:val="en-GB" w:eastAsia="en-US"/>
              </w:rPr>
              <w:t>Discusses highly persistent time series in regression analysis.</w:t>
            </w:r>
          </w:p>
          <w:p w14:paraId="5721A20D" w14:textId="672B9DA8" w:rsidR="00165DE3" w:rsidRDefault="00165DE3" w:rsidP="00247B73">
            <w:pPr>
              <w:numPr>
                <w:ilvl w:val="0"/>
                <w:numId w:val="44"/>
              </w:numPr>
              <w:spacing w:after="0" w:line="240" w:lineRule="auto"/>
              <w:ind w:right="0"/>
              <w:contextualSpacing/>
              <w:jc w:val="left"/>
              <w:rPr>
                <w:rFonts w:eastAsia="Calibri"/>
                <w:color w:val="auto"/>
                <w:szCs w:val="24"/>
                <w:lang w:val="en-GB" w:eastAsia="en-US"/>
              </w:rPr>
            </w:pPr>
            <w:r>
              <w:rPr>
                <w:rFonts w:eastAsia="Calibri"/>
                <w:color w:val="auto"/>
                <w:szCs w:val="24"/>
                <w:lang w:val="en-GB" w:eastAsia="en-US"/>
              </w:rPr>
              <w:t>Discusses dynamically complete model using practical examples.</w:t>
            </w:r>
          </w:p>
          <w:p w14:paraId="0F4C241B" w14:textId="713BD6BE" w:rsidR="00165DE3" w:rsidRDefault="00165DE3" w:rsidP="00247B73">
            <w:pPr>
              <w:numPr>
                <w:ilvl w:val="0"/>
                <w:numId w:val="44"/>
              </w:numPr>
              <w:spacing w:after="0" w:line="240" w:lineRule="auto"/>
              <w:ind w:right="0"/>
              <w:contextualSpacing/>
              <w:jc w:val="left"/>
              <w:rPr>
                <w:rFonts w:eastAsia="Calibri"/>
                <w:color w:val="auto"/>
                <w:szCs w:val="24"/>
                <w:lang w:val="en-GB" w:eastAsia="en-US"/>
              </w:rPr>
            </w:pPr>
            <w:r>
              <w:rPr>
                <w:rFonts w:eastAsia="Calibri"/>
                <w:color w:val="auto"/>
                <w:szCs w:val="24"/>
                <w:lang w:val="en-GB" w:eastAsia="en-US"/>
              </w:rPr>
              <w:t>Covers the indication of the absence of serial correlation in the model.</w:t>
            </w:r>
          </w:p>
          <w:p w14:paraId="1FAA2997" w14:textId="47CAE1D0" w:rsidR="008E4D08" w:rsidRPr="00421A77" w:rsidRDefault="008E4D08" w:rsidP="00247B73">
            <w:pPr>
              <w:numPr>
                <w:ilvl w:val="0"/>
                <w:numId w:val="44"/>
              </w:numPr>
              <w:spacing w:after="0" w:line="240" w:lineRule="auto"/>
              <w:ind w:right="0"/>
              <w:contextualSpacing/>
              <w:jc w:val="left"/>
              <w:rPr>
                <w:rFonts w:eastAsia="Calibri"/>
                <w:color w:val="auto"/>
                <w:szCs w:val="24"/>
                <w:lang w:val="en-GB" w:eastAsia="en-US"/>
              </w:rPr>
            </w:pPr>
            <w:r>
              <w:rPr>
                <w:rFonts w:eastAsia="Calibri"/>
                <w:color w:val="auto"/>
                <w:szCs w:val="24"/>
                <w:lang w:val="en-GB" w:eastAsia="en-US"/>
              </w:rPr>
              <w:t>Provide a detail explanation about the Homoskedasticity Assumption in time series models.</w:t>
            </w:r>
          </w:p>
          <w:p w14:paraId="73F0442C" w14:textId="77777777" w:rsidR="00C511D3" w:rsidRPr="00421A77" w:rsidRDefault="00C511D3" w:rsidP="00247B73">
            <w:pPr>
              <w:numPr>
                <w:ilvl w:val="0"/>
                <w:numId w:val="44"/>
              </w:numPr>
              <w:spacing w:after="0" w:line="240" w:lineRule="auto"/>
              <w:ind w:right="0"/>
              <w:contextualSpacing/>
              <w:jc w:val="left"/>
              <w:rPr>
                <w:rFonts w:eastAsia="Times New Roman"/>
                <w:color w:val="auto"/>
                <w:szCs w:val="24"/>
                <w:lang w:val="en-US" w:eastAsia="en-US" w:bidi="en-US"/>
              </w:rPr>
            </w:pPr>
            <w:r w:rsidRPr="00421A77">
              <w:rPr>
                <w:rFonts w:eastAsia="Calibri"/>
                <w:color w:val="auto"/>
                <w:szCs w:val="24"/>
                <w:lang w:val="en-GB" w:eastAsia="en-US"/>
              </w:rPr>
              <w:t>Exercises at the end of the chapter are assigned to the students</w:t>
            </w:r>
          </w:p>
        </w:tc>
        <w:tc>
          <w:tcPr>
            <w:tcW w:w="4962" w:type="dxa"/>
            <w:shd w:val="clear" w:color="auto" w:fill="A8D08D" w:themeFill="accent6" w:themeFillTint="99"/>
          </w:tcPr>
          <w:p w14:paraId="63744D3C" w14:textId="77777777" w:rsidR="00C511D3" w:rsidRPr="00421A77" w:rsidRDefault="00C511D3" w:rsidP="00247B73">
            <w:pPr>
              <w:numPr>
                <w:ilvl w:val="0"/>
                <w:numId w:val="42"/>
              </w:numPr>
              <w:spacing w:after="0" w:line="240" w:lineRule="auto"/>
              <w:ind w:right="0"/>
              <w:contextualSpacing/>
              <w:jc w:val="left"/>
              <w:rPr>
                <w:rFonts w:eastAsia="Calibri"/>
                <w:color w:val="auto"/>
                <w:szCs w:val="24"/>
                <w:lang w:val="en-GB" w:eastAsia="en-US"/>
              </w:rPr>
            </w:pPr>
            <w:r w:rsidRPr="00421A77">
              <w:rPr>
                <w:rFonts w:eastAsia="Calibri"/>
                <w:b/>
                <w:color w:val="auto"/>
                <w:szCs w:val="24"/>
                <w:lang w:val="en-GB" w:eastAsia="en-US"/>
              </w:rPr>
              <w:t>Lecturer controlled</w:t>
            </w:r>
            <w:r w:rsidRPr="00421A77">
              <w:rPr>
                <w:rFonts w:eastAsia="Calibri"/>
                <w:color w:val="auto"/>
                <w:szCs w:val="24"/>
                <w:lang w:val="en-GB" w:eastAsia="en-US"/>
              </w:rPr>
              <w:t>: Lectures</w:t>
            </w:r>
          </w:p>
          <w:p w14:paraId="7FC3DD5F" w14:textId="77777777" w:rsidR="00C511D3" w:rsidRPr="00421A77" w:rsidRDefault="00C511D3" w:rsidP="00247B73">
            <w:pPr>
              <w:numPr>
                <w:ilvl w:val="0"/>
                <w:numId w:val="42"/>
              </w:numPr>
              <w:spacing w:after="0" w:line="240" w:lineRule="auto"/>
              <w:ind w:right="0"/>
              <w:contextualSpacing/>
              <w:jc w:val="left"/>
              <w:rPr>
                <w:rFonts w:eastAsia="Calibri"/>
                <w:color w:val="auto"/>
                <w:szCs w:val="24"/>
                <w:lang w:val="en-GB" w:eastAsia="en-US"/>
              </w:rPr>
            </w:pPr>
            <w:r w:rsidRPr="00421A77">
              <w:rPr>
                <w:rFonts w:eastAsia="Calibri"/>
                <w:b/>
                <w:color w:val="auto"/>
                <w:szCs w:val="24"/>
                <w:lang w:val="en-GB" w:eastAsia="en-US"/>
              </w:rPr>
              <w:t>Peer controlled</w:t>
            </w:r>
            <w:r w:rsidRPr="00421A77">
              <w:rPr>
                <w:rFonts w:eastAsia="Calibri"/>
                <w:color w:val="auto"/>
                <w:szCs w:val="24"/>
                <w:lang w:val="en-GB" w:eastAsia="en-US"/>
              </w:rPr>
              <w:t>: Group Discussions</w:t>
            </w:r>
          </w:p>
          <w:p w14:paraId="181078E7" w14:textId="77777777" w:rsidR="00C511D3" w:rsidRPr="00421A77" w:rsidRDefault="00C511D3" w:rsidP="00247B73">
            <w:pPr>
              <w:numPr>
                <w:ilvl w:val="0"/>
                <w:numId w:val="42"/>
              </w:numPr>
              <w:spacing w:after="0" w:line="240" w:lineRule="auto"/>
              <w:ind w:right="0"/>
              <w:contextualSpacing/>
              <w:jc w:val="left"/>
              <w:rPr>
                <w:rFonts w:eastAsia="Calibri"/>
                <w:color w:val="auto"/>
                <w:szCs w:val="24"/>
                <w:lang w:val="en-GB" w:eastAsia="en-US"/>
              </w:rPr>
            </w:pPr>
            <w:r w:rsidRPr="00421A77">
              <w:rPr>
                <w:rFonts w:eastAsia="Calibri"/>
                <w:b/>
                <w:color w:val="auto"/>
                <w:szCs w:val="24"/>
                <w:lang w:val="en-GB" w:eastAsia="en-US"/>
              </w:rPr>
              <w:t xml:space="preserve">Student controlled: </w:t>
            </w:r>
            <w:r w:rsidRPr="00421A77">
              <w:rPr>
                <w:rFonts w:eastAsia="Calibri"/>
                <w:color w:val="auto"/>
                <w:szCs w:val="24"/>
                <w:lang w:val="en-GB" w:eastAsia="en-US"/>
              </w:rPr>
              <w:t xml:space="preserve">Self-study and tutorials </w:t>
            </w:r>
          </w:p>
          <w:p w14:paraId="4AFB0544" w14:textId="77777777" w:rsidR="00C511D3" w:rsidRPr="00421A77" w:rsidRDefault="00C511D3" w:rsidP="00247B73">
            <w:pPr>
              <w:spacing w:after="0" w:line="240" w:lineRule="auto"/>
              <w:ind w:left="0" w:right="0" w:firstLine="0"/>
              <w:rPr>
                <w:rFonts w:eastAsia="Calibri"/>
                <w:color w:val="auto"/>
                <w:szCs w:val="24"/>
                <w:lang w:val="en-GB" w:eastAsia="en-US"/>
              </w:rPr>
            </w:pPr>
          </w:p>
        </w:tc>
        <w:tc>
          <w:tcPr>
            <w:tcW w:w="4182" w:type="dxa"/>
            <w:shd w:val="clear" w:color="auto" w:fill="A8D08D" w:themeFill="accent6" w:themeFillTint="99"/>
          </w:tcPr>
          <w:p w14:paraId="1B05E942" w14:textId="77777777" w:rsidR="00C511D3" w:rsidRPr="00421A77" w:rsidRDefault="00C511D3" w:rsidP="00247B73">
            <w:pPr>
              <w:numPr>
                <w:ilvl w:val="0"/>
                <w:numId w:val="41"/>
              </w:numPr>
              <w:spacing w:after="0" w:line="240" w:lineRule="auto"/>
              <w:ind w:right="0"/>
              <w:contextualSpacing/>
              <w:jc w:val="left"/>
              <w:rPr>
                <w:rFonts w:eastAsia="Calibri"/>
                <w:color w:val="auto"/>
                <w:szCs w:val="24"/>
                <w:lang w:val="en-GB" w:eastAsia="en-US"/>
              </w:rPr>
            </w:pPr>
            <w:r w:rsidRPr="00421A77">
              <w:rPr>
                <w:rFonts w:eastAsia="Calibri"/>
                <w:b/>
                <w:color w:val="auto"/>
                <w:szCs w:val="24"/>
                <w:lang w:val="en-GB" w:eastAsia="en-US"/>
              </w:rPr>
              <w:t xml:space="preserve">Formative: </w:t>
            </w:r>
            <w:r w:rsidRPr="00421A77">
              <w:rPr>
                <w:rFonts w:eastAsia="Calibri"/>
                <w:color w:val="auto"/>
                <w:szCs w:val="24"/>
                <w:lang w:val="en-GB" w:eastAsia="en-US"/>
              </w:rPr>
              <w:t>Class discussion, oral presentations, assignments, and tutorial exercises</w:t>
            </w:r>
          </w:p>
          <w:p w14:paraId="4CD23D80" w14:textId="77777777" w:rsidR="00C511D3" w:rsidRPr="00421A77" w:rsidRDefault="00C511D3" w:rsidP="00247B73">
            <w:pPr>
              <w:numPr>
                <w:ilvl w:val="0"/>
                <w:numId w:val="41"/>
              </w:numPr>
              <w:spacing w:after="0" w:line="240" w:lineRule="auto"/>
              <w:ind w:right="0"/>
              <w:contextualSpacing/>
              <w:jc w:val="left"/>
              <w:rPr>
                <w:rFonts w:eastAsia="Calibri"/>
                <w:b/>
                <w:color w:val="auto"/>
                <w:szCs w:val="24"/>
                <w:lang w:val="en-GB" w:eastAsia="en-US"/>
              </w:rPr>
            </w:pPr>
            <w:r w:rsidRPr="00421A77">
              <w:rPr>
                <w:rFonts w:eastAsia="Calibri"/>
                <w:b/>
                <w:color w:val="auto"/>
                <w:szCs w:val="24"/>
                <w:lang w:val="en-GB" w:eastAsia="en-US"/>
              </w:rPr>
              <w:t>Summative:  T</w:t>
            </w:r>
            <w:r w:rsidRPr="00421A77">
              <w:rPr>
                <w:rFonts w:eastAsia="Calibri"/>
                <w:color w:val="auto"/>
                <w:szCs w:val="24"/>
                <w:lang w:val="en-GB" w:eastAsia="en-US"/>
              </w:rPr>
              <w:t>ests and examination.</w:t>
            </w:r>
          </w:p>
          <w:p w14:paraId="388E3E01" w14:textId="77777777" w:rsidR="00C511D3" w:rsidRPr="00421A77" w:rsidRDefault="00C511D3" w:rsidP="00247B73">
            <w:pPr>
              <w:spacing w:after="0" w:line="240" w:lineRule="auto"/>
              <w:ind w:left="0" w:right="0" w:firstLine="0"/>
              <w:rPr>
                <w:rFonts w:eastAsia="Calibri"/>
                <w:b/>
                <w:color w:val="auto"/>
                <w:szCs w:val="24"/>
                <w:lang w:val="en-GB" w:eastAsia="en-US"/>
              </w:rPr>
            </w:pPr>
          </w:p>
        </w:tc>
      </w:tr>
    </w:tbl>
    <w:p w14:paraId="4ED00138" w14:textId="43B6070C" w:rsidR="00C511D3" w:rsidRDefault="00C511D3" w:rsidP="00201370">
      <w:pPr>
        <w:ind w:left="0" w:firstLine="0"/>
      </w:pPr>
    </w:p>
    <w:p w14:paraId="3939309A" w14:textId="620A443B" w:rsidR="00D4400F" w:rsidRDefault="00D4400F" w:rsidP="00201370">
      <w:pPr>
        <w:ind w:left="0" w:firstLine="0"/>
      </w:pPr>
    </w:p>
    <w:p w14:paraId="3EE885CB" w14:textId="796187F9" w:rsidR="00D4400F" w:rsidRDefault="00D4400F" w:rsidP="00201370">
      <w:pPr>
        <w:ind w:left="0" w:firstLine="0"/>
      </w:pPr>
    </w:p>
    <w:p w14:paraId="2DAA4362" w14:textId="77E7DE0A" w:rsidR="00D4400F" w:rsidRDefault="00D4400F" w:rsidP="00201370">
      <w:pPr>
        <w:ind w:left="0" w:firstLine="0"/>
      </w:pPr>
    </w:p>
    <w:p w14:paraId="153E24DD" w14:textId="0C18F640" w:rsidR="00D4400F" w:rsidRDefault="00D4400F" w:rsidP="00201370">
      <w:pPr>
        <w:ind w:left="0" w:firstLine="0"/>
      </w:pPr>
    </w:p>
    <w:p w14:paraId="34AB9F10" w14:textId="77777777" w:rsidR="00D4400F" w:rsidRDefault="00D4400F" w:rsidP="00201370">
      <w:pPr>
        <w:ind w:left="0"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00"/>
        <w:gridCol w:w="3286"/>
        <w:gridCol w:w="2977"/>
      </w:tblGrid>
      <w:tr w:rsidR="0081108C" w:rsidRPr="009E27BD" w14:paraId="1148F4C7" w14:textId="77777777" w:rsidTr="00247B73">
        <w:tc>
          <w:tcPr>
            <w:tcW w:w="13822" w:type="dxa"/>
            <w:gridSpan w:val="3"/>
            <w:shd w:val="clear" w:color="auto" w:fill="D0CECE" w:themeFill="background2" w:themeFillShade="E6"/>
          </w:tcPr>
          <w:p w14:paraId="02F59ACA" w14:textId="10D8A6DC" w:rsidR="0081108C" w:rsidRDefault="0081108C" w:rsidP="00247B73">
            <w:pPr>
              <w:spacing w:after="0" w:line="240" w:lineRule="auto"/>
              <w:ind w:left="0" w:right="0" w:firstLine="0"/>
              <w:jc w:val="center"/>
              <w:rPr>
                <w:rFonts w:eastAsia="Calibri"/>
                <w:b/>
                <w:color w:val="auto"/>
                <w:sz w:val="22"/>
                <w:lang w:val="en-GB" w:eastAsia="en-US"/>
              </w:rPr>
            </w:pPr>
            <w:r>
              <w:rPr>
                <w:rFonts w:eastAsia="Calibri"/>
                <w:b/>
                <w:color w:val="auto"/>
                <w:sz w:val="22"/>
                <w:lang w:val="en-GB" w:eastAsia="en-US"/>
              </w:rPr>
              <w:t xml:space="preserve">TOPIC </w:t>
            </w:r>
            <w:r w:rsidR="00AE229D">
              <w:rPr>
                <w:rFonts w:eastAsia="Calibri"/>
                <w:b/>
                <w:color w:val="auto"/>
                <w:sz w:val="22"/>
                <w:lang w:val="en-GB" w:eastAsia="en-US"/>
              </w:rPr>
              <w:t>6</w:t>
            </w:r>
            <w:r w:rsidRPr="009E27BD">
              <w:rPr>
                <w:rFonts w:eastAsia="Calibri"/>
                <w:b/>
                <w:color w:val="auto"/>
                <w:sz w:val="22"/>
                <w:lang w:val="en-GB" w:eastAsia="en-US"/>
              </w:rPr>
              <w:t>:</w:t>
            </w:r>
            <w:r>
              <w:rPr>
                <w:rFonts w:eastAsia="Calibri"/>
                <w:b/>
                <w:color w:val="auto"/>
                <w:sz w:val="22"/>
                <w:lang w:val="en-GB" w:eastAsia="en-US"/>
              </w:rPr>
              <w:t xml:space="preserve"> Serial Correlation and Heteroskedasticity in Time Series Regressions</w:t>
            </w:r>
          </w:p>
          <w:p w14:paraId="233FFA98" w14:textId="77777777" w:rsidR="0081108C" w:rsidRPr="009E27BD" w:rsidRDefault="0081108C" w:rsidP="00247B73">
            <w:pPr>
              <w:spacing w:after="0" w:line="240" w:lineRule="auto"/>
              <w:ind w:left="0" w:right="0" w:firstLine="0"/>
              <w:jc w:val="center"/>
              <w:rPr>
                <w:rFonts w:eastAsia="Calibri"/>
                <w:color w:val="auto"/>
                <w:lang w:val="en-GB" w:eastAsia="en-US"/>
              </w:rPr>
            </w:pPr>
          </w:p>
          <w:p w14:paraId="687D706F" w14:textId="757705ED" w:rsidR="0081108C" w:rsidRDefault="0081108C" w:rsidP="00247B73">
            <w:pPr>
              <w:spacing w:after="0" w:line="240" w:lineRule="auto"/>
              <w:ind w:left="0" w:right="0" w:firstLine="0"/>
              <w:rPr>
                <w:rFonts w:eastAsia="Calibri"/>
                <w:b/>
                <w:color w:val="auto"/>
                <w:sz w:val="22"/>
                <w:lang w:val="en-GB" w:eastAsia="en-US"/>
              </w:rPr>
            </w:pPr>
            <w:r w:rsidRPr="009E27BD">
              <w:rPr>
                <w:rFonts w:eastAsia="Calibri"/>
                <w:b/>
                <w:color w:val="auto"/>
                <w:sz w:val="22"/>
                <w:lang w:val="en-GB" w:eastAsia="en-US"/>
              </w:rPr>
              <w:t xml:space="preserve">Learning Outcomes: </w:t>
            </w:r>
            <w:r w:rsidR="00F61278">
              <w:rPr>
                <w:rFonts w:eastAsia="Calibri"/>
                <w:b/>
                <w:color w:val="auto"/>
                <w:sz w:val="22"/>
                <w:lang w:val="en-GB" w:eastAsia="en-US"/>
              </w:rPr>
              <w:t>Discusses</w:t>
            </w:r>
            <w:r>
              <w:rPr>
                <w:rFonts w:eastAsia="Calibri"/>
                <w:b/>
                <w:color w:val="auto"/>
                <w:sz w:val="22"/>
                <w:lang w:val="en-GB" w:eastAsia="en-US"/>
              </w:rPr>
              <w:t xml:space="preserve"> the nature of serial correlation and heteroskedasticity in time series regressions.</w:t>
            </w:r>
          </w:p>
          <w:p w14:paraId="2F4F53A7" w14:textId="77777777" w:rsidR="0081108C" w:rsidRPr="009E27BD" w:rsidRDefault="0081108C" w:rsidP="00247B73">
            <w:pPr>
              <w:spacing w:after="0" w:line="240" w:lineRule="auto"/>
              <w:ind w:left="0" w:right="0" w:firstLine="0"/>
              <w:rPr>
                <w:rFonts w:eastAsia="Calibri"/>
                <w:b/>
                <w:color w:val="auto"/>
                <w:lang w:val="en-GB" w:eastAsia="en-US"/>
              </w:rPr>
            </w:pPr>
          </w:p>
        </w:tc>
      </w:tr>
      <w:tr w:rsidR="0069137A" w:rsidRPr="009E27BD" w14:paraId="07266B96" w14:textId="77777777" w:rsidTr="00247B73">
        <w:tc>
          <w:tcPr>
            <w:tcW w:w="5148" w:type="dxa"/>
            <w:shd w:val="clear" w:color="auto" w:fill="FFFF00"/>
          </w:tcPr>
          <w:p w14:paraId="36E3383B" w14:textId="77777777" w:rsidR="0081108C" w:rsidRPr="009E27BD" w:rsidRDefault="0081108C" w:rsidP="00247B73">
            <w:pPr>
              <w:spacing w:after="0" w:line="240" w:lineRule="auto"/>
              <w:ind w:left="0" w:right="0" w:firstLine="0"/>
              <w:rPr>
                <w:rFonts w:eastAsia="Calibri"/>
                <w:b/>
                <w:color w:val="auto"/>
                <w:lang w:val="en-GB" w:eastAsia="en-US"/>
              </w:rPr>
            </w:pPr>
            <w:r w:rsidRPr="009E27BD">
              <w:rPr>
                <w:rFonts w:eastAsia="Calibri"/>
                <w:b/>
                <w:color w:val="auto"/>
                <w:sz w:val="22"/>
                <w:lang w:val="en-GB" w:eastAsia="en-US"/>
              </w:rPr>
              <w:t>Assessment Criteria</w:t>
            </w:r>
          </w:p>
        </w:tc>
        <w:tc>
          <w:tcPr>
            <w:tcW w:w="4770" w:type="dxa"/>
            <w:shd w:val="clear" w:color="auto" w:fill="FFFF00"/>
          </w:tcPr>
          <w:p w14:paraId="45F10347" w14:textId="77777777" w:rsidR="0081108C" w:rsidRPr="009E27BD" w:rsidRDefault="0081108C" w:rsidP="00247B73">
            <w:pPr>
              <w:spacing w:after="0" w:line="240" w:lineRule="auto"/>
              <w:ind w:left="0" w:right="0" w:firstLine="0"/>
              <w:rPr>
                <w:rFonts w:eastAsia="Calibri"/>
                <w:b/>
                <w:color w:val="auto"/>
                <w:lang w:val="en-GB" w:eastAsia="en-US"/>
              </w:rPr>
            </w:pPr>
            <w:r w:rsidRPr="009E27BD">
              <w:rPr>
                <w:rFonts w:eastAsia="Calibri"/>
                <w:b/>
                <w:color w:val="auto"/>
                <w:sz w:val="22"/>
                <w:lang w:val="en-GB" w:eastAsia="en-US"/>
              </w:rPr>
              <w:t>Teaching activities</w:t>
            </w:r>
          </w:p>
        </w:tc>
        <w:tc>
          <w:tcPr>
            <w:tcW w:w="3904" w:type="dxa"/>
            <w:shd w:val="clear" w:color="auto" w:fill="FFFF00"/>
          </w:tcPr>
          <w:p w14:paraId="4A179E73" w14:textId="77777777" w:rsidR="0081108C" w:rsidRPr="009E27BD" w:rsidRDefault="0081108C" w:rsidP="00247B73">
            <w:pPr>
              <w:spacing w:after="0" w:line="240" w:lineRule="auto"/>
              <w:ind w:left="0" w:right="0" w:firstLine="0"/>
              <w:rPr>
                <w:rFonts w:eastAsia="Calibri"/>
                <w:b/>
                <w:color w:val="auto"/>
                <w:lang w:val="en-GB" w:eastAsia="en-US"/>
              </w:rPr>
            </w:pPr>
            <w:r w:rsidRPr="009E27BD">
              <w:rPr>
                <w:rFonts w:eastAsia="Calibri"/>
                <w:b/>
                <w:color w:val="auto"/>
                <w:sz w:val="22"/>
                <w:lang w:val="en-GB" w:eastAsia="en-US"/>
              </w:rPr>
              <w:t>Assessment method</w:t>
            </w:r>
          </w:p>
        </w:tc>
      </w:tr>
      <w:tr w:rsidR="0069137A" w:rsidRPr="009E27BD" w14:paraId="3990461D" w14:textId="77777777" w:rsidTr="00247B73">
        <w:trPr>
          <w:trHeight w:val="752"/>
        </w:trPr>
        <w:tc>
          <w:tcPr>
            <w:tcW w:w="5148" w:type="dxa"/>
            <w:shd w:val="clear" w:color="auto" w:fill="A8D08D" w:themeFill="accent6" w:themeFillTint="99"/>
          </w:tcPr>
          <w:p w14:paraId="67FA09BE" w14:textId="54F7A2EE" w:rsidR="0081108C" w:rsidRPr="009E27BD" w:rsidRDefault="00F61278" w:rsidP="00247B73">
            <w:pPr>
              <w:numPr>
                <w:ilvl w:val="0"/>
                <w:numId w:val="45"/>
              </w:numPr>
              <w:spacing w:after="0" w:line="240" w:lineRule="auto"/>
              <w:ind w:right="0"/>
              <w:jc w:val="left"/>
              <w:rPr>
                <w:rFonts w:eastAsia="Calibri"/>
                <w:color w:val="auto"/>
                <w:szCs w:val="24"/>
                <w:lang w:val="en-GB" w:eastAsia="en-US" w:bidi="en-US"/>
              </w:rPr>
            </w:pPr>
            <w:r>
              <w:rPr>
                <w:rFonts w:eastAsia="Calibri"/>
                <w:color w:val="auto"/>
                <w:szCs w:val="24"/>
                <w:lang w:val="en-GB" w:eastAsia="en-US" w:bidi="en-US"/>
              </w:rPr>
              <w:t xml:space="preserve">Discusses the properties of Ordinary </w:t>
            </w:r>
            <w:proofErr w:type="spellStart"/>
            <w:r>
              <w:rPr>
                <w:rFonts w:eastAsia="Calibri"/>
                <w:color w:val="auto"/>
                <w:szCs w:val="24"/>
                <w:lang w:val="en-GB" w:eastAsia="en-US" w:bidi="en-US"/>
              </w:rPr>
              <w:t>Leasts</w:t>
            </w:r>
            <w:proofErr w:type="spellEnd"/>
            <w:r>
              <w:rPr>
                <w:rFonts w:eastAsia="Calibri"/>
                <w:color w:val="auto"/>
                <w:szCs w:val="24"/>
                <w:lang w:val="en-GB" w:eastAsia="en-US" w:bidi="en-US"/>
              </w:rPr>
              <w:t xml:space="preserve"> Squares with serially correlated errors</w:t>
            </w:r>
            <w:r w:rsidR="0081108C">
              <w:rPr>
                <w:rFonts w:eastAsia="Calibri"/>
                <w:color w:val="auto"/>
                <w:szCs w:val="24"/>
                <w:lang w:val="en-GB" w:eastAsia="en-US" w:bidi="en-US"/>
              </w:rPr>
              <w:t>.</w:t>
            </w:r>
          </w:p>
          <w:p w14:paraId="7E54BD53" w14:textId="69E2B1D3" w:rsidR="0081108C" w:rsidRDefault="0081108C" w:rsidP="00247B73">
            <w:pPr>
              <w:numPr>
                <w:ilvl w:val="0"/>
                <w:numId w:val="45"/>
              </w:numPr>
              <w:spacing w:after="0" w:line="240" w:lineRule="auto"/>
              <w:ind w:right="0"/>
              <w:jc w:val="left"/>
              <w:rPr>
                <w:rFonts w:eastAsia="Calibri"/>
                <w:color w:val="auto"/>
                <w:szCs w:val="24"/>
                <w:lang w:val="en-GB" w:eastAsia="en-US" w:bidi="en-US"/>
              </w:rPr>
            </w:pPr>
            <w:r>
              <w:rPr>
                <w:rFonts w:eastAsia="Calibri"/>
                <w:color w:val="auto"/>
                <w:szCs w:val="24"/>
                <w:lang w:val="en-GB" w:eastAsia="en-US" w:bidi="en-US"/>
              </w:rPr>
              <w:t>Demonstration of</w:t>
            </w:r>
            <w:r w:rsidR="00E2039E">
              <w:rPr>
                <w:rFonts w:eastAsia="Calibri"/>
                <w:color w:val="auto"/>
                <w:szCs w:val="24"/>
                <w:lang w:val="en-GB" w:eastAsia="en-US" w:bidi="en-US"/>
              </w:rPr>
              <w:t xml:space="preserve"> the process on how to test serial correlation</w:t>
            </w:r>
            <w:r>
              <w:rPr>
                <w:rFonts w:eastAsia="Calibri"/>
                <w:color w:val="auto"/>
                <w:szCs w:val="24"/>
                <w:lang w:val="en-GB" w:eastAsia="en-US" w:bidi="en-US"/>
              </w:rPr>
              <w:t>.</w:t>
            </w:r>
          </w:p>
          <w:p w14:paraId="38CCE5B6" w14:textId="3779627F" w:rsidR="00E2039E" w:rsidRDefault="00E2039E" w:rsidP="00247B73">
            <w:pPr>
              <w:numPr>
                <w:ilvl w:val="0"/>
                <w:numId w:val="45"/>
              </w:numPr>
              <w:spacing w:after="0" w:line="240" w:lineRule="auto"/>
              <w:ind w:right="0"/>
              <w:jc w:val="left"/>
              <w:rPr>
                <w:rFonts w:eastAsia="Calibri"/>
                <w:color w:val="auto"/>
                <w:szCs w:val="24"/>
                <w:lang w:val="en-GB" w:eastAsia="en-US" w:bidi="en-US"/>
              </w:rPr>
            </w:pPr>
            <w:r>
              <w:rPr>
                <w:rFonts w:eastAsia="Calibri"/>
                <w:color w:val="auto"/>
                <w:szCs w:val="24"/>
                <w:lang w:val="en-GB" w:eastAsia="en-US" w:bidi="en-US"/>
              </w:rPr>
              <w:lastRenderedPageBreak/>
              <w:t>Provide a discuss</w:t>
            </w:r>
            <w:r w:rsidR="008C0FDC">
              <w:rPr>
                <w:rFonts w:eastAsia="Calibri"/>
                <w:color w:val="auto"/>
                <w:szCs w:val="24"/>
                <w:lang w:val="en-GB" w:eastAsia="en-US" w:bidi="en-US"/>
              </w:rPr>
              <w:t>ion</w:t>
            </w:r>
            <w:r>
              <w:rPr>
                <w:rFonts w:eastAsia="Calibri"/>
                <w:color w:val="auto"/>
                <w:szCs w:val="24"/>
                <w:lang w:val="en-GB" w:eastAsia="en-US" w:bidi="en-US"/>
              </w:rPr>
              <w:t xml:space="preserve"> on how to infer on whether serial correlation present or not.</w:t>
            </w:r>
          </w:p>
          <w:p w14:paraId="705A156B" w14:textId="44A1F2B9" w:rsidR="00E2039E" w:rsidRDefault="00E2039E" w:rsidP="00247B73">
            <w:pPr>
              <w:numPr>
                <w:ilvl w:val="0"/>
                <w:numId w:val="45"/>
              </w:numPr>
              <w:spacing w:after="0" w:line="240" w:lineRule="auto"/>
              <w:ind w:right="0"/>
              <w:jc w:val="left"/>
              <w:rPr>
                <w:rFonts w:eastAsia="Calibri"/>
                <w:color w:val="auto"/>
                <w:szCs w:val="24"/>
                <w:lang w:val="en-GB" w:eastAsia="en-US" w:bidi="en-US"/>
              </w:rPr>
            </w:pPr>
            <w:r>
              <w:rPr>
                <w:rFonts w:eastAsia="Calibri"/>
                <w:color w:val="auto"/>
                <w:szCs w:val="24"/>
                <w:lang w:val="en-GB" w:eastAsia="en-US" w:bidi="en-US"/>
              </w:rPr>
              <w:t>Demonstrate how to correct serial correlation with strict exogenous regressors.</w:t>
            </w:r>
          </w:p>
          <w:p w14:paraId="13E98059" w14:textId="7D9CB053" w:rsidR="00E2039E" w:rsidRDefault="00E2039E" w:rsidP="00247B73">
            <w:pPr>
              <w:numPr>
                <w:ilvl w:val="0"/>
                <w:numId w:val="45"/>
              </w:numPr>
              <w:spacing w:after="0" w:line="240" w:lineRule="auto"/>
              <w:ind w:right="0"/>
              <w:jc w:val="left"/>
              <w:rPr>
                <w:rFonts w:eastAsia="Calibri"/>
                <w:color w:val="auto"/>
                <w:szCs w:val="24"/>
                <w:lang w:val="en-GB" w:eastAsia="en-US" w:bidi="en-US"/>
              </w:rPr>
            </w:pPr>
            <w:r>
              <w:rPr>
                <w:rFonts w:eastAsia="Calibri"/>
                <w:color w:val="auto"/>
                <w:szCs w:val="24"/>
                <w:lang w:val="en-GB" w:eastAsia="en-US" w:bidi="en-US"/>
              </w:rPr>
              <w:t>Process on how to difference a time series regression is covered.</w:t>
            </w:r>
          </w:p>
          <w:p w14:paraId="7F255B7B" w14:textId="0530EF34" w:rsidR="00E2039E" w:rsidRPr="009E27BD" w:rsidRDefault="0069137A" w:rsidP="00247B73">
            <w:pPr>
              <w:numPr>
                <w:ilvl w:val="0"/>
                <w:numId w:val="45"/>
              </w:numPr>
              <w:spacing w:after="0" w:line="240" w:lineRule="auto"/>
              <w:ind w:right="0"/>
              <w:jc w:val="left"/>
              <w:rPr>
                <w:rFonts w:eastAsia="Calibri"/>
                <w:color w:val="auto"/>
                <w:szCs w:val="24"/>
                <w:lang w:val="en-GB" w:eastAsia="en-US" w:bidi="en-US"/>
              </w:rPr>
            </w:pPr>
            <w:r>
              <w:rPr>
                <w:rFonts w:eastAsia="Calibri"/>
                <w:color w:val="auto"/>
                <w:szCs w:val="24"/>
                <w:lang w:val="en-GB" w:eastAsia="en-US" w:bidi="en-US"/>
              </w:rPr>
              <w:t>Discusses the incorporation of Heteroskedasticity on time series regressions</w:t>
            </w:r>
          </w:p>
          <w:p w14:paraId="0DA03C94" w14:textId="77777777" w:rsidR="0081108C" w:rsidRPr="009E27BD" w:rsidRDefault="0081108C" w:rsidP="00247B73">
            <w:pPr>
              <w:numPr>
                <w:ilvl w:val="0"/>
                <w:numId w:val="45"/>
              </w:numPr>
              <w:spacing w:after="0" w:line="240" w:lineRule="auto"/>
              <w:ind w:right="0"/>
              <w:jc w:val="left"/>
              <w:rPr>
                <w:rFonts w:eastAsia="Calibri"/>
                <w:color w:val="auto"/>
                <w:lang w:val="en-GB" w:eastAsia="en-US" w:bidi="en-US"/>
              </w:rPr>
            </w:pPr>
            <w:r w:rsidRPr="009E27BD">
              <w:rPr>
                <w:rFonts w:eastAsia="Calibri"/>
                <w:color w:val="auto"/>
                <w:szCs w:val="24"/>
                <w:lang w:val="en-GB" w:eastAsia="en-US" w:bidi="en-US"/>
              </w:rPr>
              <w:t>Exercises at the end of the chapter are assigned to the students</w:t>
            </w:r>
          </w:p>
        </w:tc>
        <w:tc>
          <w:tcPr>
            <w:tcW w:w="4770" w:type="dxa"/>
            <w:shd w:val="clear" w:color="auto" w:fill="A8D08D" w:themeFill="accent6" w:themeFillTint="99"/>
          </w:tcPr>
          <w:p w14:paraId="5740B94E" w14:textId="77777777" w:rsidR="0081108C" w:rsidRPr="009E27BD" w:rsidRDefault="0081108C" w:rsidP="00247B73">
            <w:pPr>
              <w:numPr>
                <w:ilvl w:val="0"/>
                <w:numId w:val="42"/>
              </w:numPr>
              <w:spacing w:after="0" w:line="240" w:lineRule="auto"/>
              <w:ind w:right="0"/>
              <w:jc w:val="left"/>
              <w:rPr>
                <w:rFonts w:eastAsia="Calibri"/>
                <w:color w:val="auto"/>
                <w:szCs w:val="24"/>
                <w:lang w:val="en-GB" w:eastAsia="en-US"/>
              </w:rPr>
            </w:pPr>
            <w:r w:rsidRPr="009E27BD">
              <w:rPr>
                <w:rFonts w:eastAsia="Calibri"/>
                <w:b/>
                <w:color w:val="auto"/>
                <w:szCs w:val="24"/>
                <w:lang w:val="en-GB" w:eastAsia="en-US"/>
              </w:rPr>
              <w:lastRenderedPageBreak/>
              <w:t>Lecturer controlled</w:t>
            </w:r>
            <w:r w:rsidRPr="009E27BD">
              <w:rPr>
                <w:rFonts w:eastAsia="Calibri"/>
                <w:color w:val="auto"/>
                <w:szCs w:val="24"/>
                <w:lang w:val="en-GB" w:eastAsia="en-US"/>
              </w:rPr>
              <w:t>: Lectures</w:t>
            </w:r>
          </w:p>
          <w:p w14:paraId="6911C05F" w14:textId="77777777" w:rsidR="0081108C" w:rsidRPr="009E27BD" w:rsidRDefault="0081108C" w:rsidP="00247B73">
            <w:pPr>
              <w:numPr>
                <w:ilvl w:val="0"/>
                <w:numId w:val="42"/>
              </w:numPr>
              <w:spacing w:after="0" w:line="240" w:lineRule="auto"/>
              <w:ind w:right="0"/>
              <w:jc w:val="left"/>
              <w:rPr>
                <w:rFonts w:eastAsia="Calibri"/>
                <w:color w:val="auto"/>
                <w:szCs w:val="24"/>
                <w:lang w:val="en-GB" w:eastAsia="en-US"/>
              </w:rPr>
            </w:pPr>
            <w:r w:rsidRPr="009E27BD">
              <w:rPr>
                <w:rFonts w:eastAsia="Calibri"/>
                <w:b/>
                <w:color w:val="auto"/>
                <w:szCs w:val="24"/>
                <w:lang w:val="en-GB" w:eastAsia="en-US"/>
              </w:rPr>
              <w:t>Peer controlled</w:t>
            </w:r>
            <w:r w:rsidRPr="009E27BD">
              <w:rPr>
                <w:rFonts w:eastAsia="Calibri"/>
                <w:color w:val="auto"/>
                <w:szCs w:val="24"/>
                <w:lang w:val="en-GB" w:eastAsia="en-US"/>
              </w:rPr>
              <w:t>: Group Discussions</w:t>
            </w:r>
          </w:p>
          <w:p w14:paraId="690DF0F3" w14:textId="77777777" w:rsidR="0081108C" w:rsidRPr="009E27BD" w:rsidRDefault="0081108C" w:rsidP="00247B73">
            <w:pPr>
              <w:numPr>
                <w:ilvl w:val="0"/>
                <w:numId w:val="42"/>
              </w:numPr>
              <w:spacing w:after="0" w:line="240" w:lineRule="auto"/>
              <w:ind w:right="0"/>
              <w:jc w:val="left"/>
              <w:rPr>
                <w:rFonts w:eastAsia="Calibri"/>
                <w:color w:val="auto"/>
                <w:szCs w:val="24"/>
                <w:lang w:val="en-GB" w:eastAsia="en-US"/>
              </w:rPr>
            </w:pPr>
            <w:r w:rsidRPr="009E27BD">
              <w:rPr>
                <w:rFonts w:eastAsia="Calibri"/>
                <w:b/>
                <w:color w:val="auto"/>
                <w:szCs w:val="24"/>
                <w:lang w:val="en-GB" w:eastAsia="en-US"/>
              </w:rPr>
              <w:t xml:space="preserve">Student controlled: </w:t>
            </w:r>
            <w:r w:rsidRPr="009E27BD">
              <w:rPr>
                <w:rFonts w:eastAsia="Calibri"/>
                <w:color w:val="auto"/>
                <w:szCs w:val="24"/>
                <w:lang w:val="en-GB" w:eastAsia="en-US"/>
              </w:rPr>
              <w:t>Self-</w:t>
            </w:r>
            <w:r w:rsidRPr="003D7DE5">
              <w:rPr>
                <w:rFonts w:eastAsia="Calibri"/>
                <w:color w:val="auto"/>
                <w:szCs w:val="24"/>
                <w:lang w:val="en-GB" w:eastAsia="en-US"/>
              </w:rPr>
              <w:t>study and</w:t>
            </w:r>
            <w:r w:rsidRPr="009E27BD">
              <w:rPr>
                <w:rFonts w:eastAsia="Calibri"/>
                <w:color w:val="auto"/>
                <w:szCs w:val="24"/>
                <w:lang w:val="en-GB" w:eastAsia="en-US"/>
              </w:rPr>
              <w:t xml:space="preserve"> tutorials </w:t>
            </w:r>
          </w:p>
          <w:p w14:paraId="56E17E75" w14:textId="77777777" w:rsidR="0081108C" w:rsidRPr="009E27BD" w:rsidRDefault="0081108C" w:rsidP="00247B73">
            <w:pPr>
              <w:spacing w:after="0" w:line="240" w:lineRule="auto"/>
              <w:ind w:left="0" w:right="0" w:firstLine="0"/>
              <w:rPr>
                <w:rFonts w:eastAsia="Calibri"/>
                <w:color w:val="auto"/>
                <w:lang w:val="en-GB" w:eastAsia="en-US"/>
              </w:rPr>
            </w:pPr>
          </w:p>
        </w:tc>
        <w:tc>
          <w:tcPr>
            <w:tcW w:w="3904" w:type="dxa"/>
            <w:shd w:val="clear" w:color="auto" w:fill="A8D08D" w:themeFill="accent6" w:themeFillTint="99"/>
          </w:tcPr>
          <w:p w14:paraId="23BD22BA" w14:textId="77777777" w:rsidR="0081108C" w:rsidRPr="009E27BD" w:rsidRDefault="0081108C" w:rsidP="00247B73">
            <w:pPr>
              <w:numPr>
                <w:ilvl w:val="0"/>
                <w:numId w:val="41"/>
              </w:numPr>
              <w:spacing w:after="0" w:line="240" w:lineRule="auto"/>
              <w:ind w:right="0"/>
              <w:jc w:val="left"/>
              <w:rPr>
                <w:rFonts w:eastAsia="Calibri"/>
                <w:color w:val="auto"/>
                <w:szCs w:val="24"/>
                <w:lang w:val="en-GB" w:eastAsia="en-US"/>
              </w:rPr>
            </w:pPr>
            <w:r w:rsidRPr="009E27BD">
              <w:rPr>
                <w:rFonts w:eastAsia="Calibri"/>
                <w:b/>
                <w:color w:val="auto"/>
                <w:szCs w:val="24"/>
                <w:lang w:val="en-GB" w:eastAsia="en-US"/>
              </w:rPr>
              <w:t xml:space="preserve">Formative: </w:t>
            </w:r>
            <w:r w:rsidRPr="009E27BD">
              <w:rPr>
                <w:rFonts w:eastAsia="Calibri"/>
                <w:color w:val="auto"/>
                <w:szCs w:val="24"/>
                <w:lang w:val="en-GB" w:eastAsia="en-US"/>
              </w:rPr>
              <w:t xml:space="preserve">Class discussion, oral presentations, </w:t>
            </w:r>
            <w:r w:rsidRPr="003D7DE5">
              <w:rPr>
                <w:rFonts w:eastAsia="Calibri"/>
                <w:color w:val="auto"/>
                <w:szCs w:val="24"/>
                <w:lang w:val="en-GB" w:eastAsia="en-US"/>
              </w:rPr>
              <w:t>assignments,</w:t>
            </w:r>
            <w:r w:rsidRPr="009E27BD">
              <w:rPr>
                <w:rFonts w:eastAsia="Calibri"/>
                <w:color w:val="auto"/>
                <w:szCs w:val="24"/>
                <w:lang w:val="en-GB" w:eastAsia="en-US"/>
              </w:rPr>
              <w:t xml:space="preserve"> and tutorial exercises</w:t>
            </w:r>
          </w:p>
          <w:p w14:paraId="29E9F357" w14:textId="77777777" w:rsidR="0081108C" w:rsidRPr="009E27BD" w:rsidRDefault="0081108C" w:rsidP="00247B73">
            <w:pPr>
              <w:numPr>
                <w:ilvl w:val="0"/>
                <w:numId w:val="41"/>
              </w:numPr>
              <w:spacing w:after="0" w:line="240" w:lineRule="auto"/>
              <w:ind w:right="0"/>
              <w:jc w:val="left"/>
              <w:rPr>
                <w:rFonts w:eastAsia="Calibri"/>
                <w:b/>
                <w:color w:val="auto"/>
                <w:szCs w:val="24"/>
                <w:lang w:val="en-GB" w:eastAsia="en-US"/>
              </w:rPr>
            </w:pPr>
            <w:r w:rsidRPr="009E27BD">
              <w:rPr>
                <w:rFonts w:eastAsia="Calibri"/>
                <w:b/>
                <w:color w:val="auto"/>
                <w:szCs w:val="24"/>
                <w:lang w:val="en-GB" w:eastAsia="en-US"/>
              </w:rPr>
              <w:t>Summative:  T</w:t>
            </w:r>
            <w:r w:rsidRPr="009E27BD">
              <w:rPr>
                <w:rFonts w:eastAsia="Calibri"/>
                <w:color w:val="auto"/>
                <w:szCs w:val="24"/>
                <w:lang w:val="en-GB" w:eastAsia="en-US"/>
              </w:rPr>
              <w:t>ests and examination.</w:t>
            </w:r>
          </w:p>
          <w:p w14:paraId="0F292C2C" w14:textId="77777777" w:rsidR="0081108C" w:rsidRPr="009E27BD" w:rsidRDefault="0081108C" w:rsidP="00247B73">
            <w:pPr>
              <w:spacing w:after="0" w:line="240" w:lineRule="auto"/>
              <w:ind w:left="0" w:right="0" w:firstLine="0"/>
              <w:rPr>
                <w:rFonts w:eastAsia="Calibri"/>
                <w:b/>
                <w:color w:val="auto"/>
                <w:lang w:val="en-GB" w:eastAsia="en-US"/>
              </w:rPr>
            </w:pPr>
          </w:p>
        </w:tc>
      </w:tr>
    </w:tbl>
    <w:p w14:paraId="42E309A9" w14:textId="77777777" w:rsidR="00C511D3" w:rsidRDefault="00C511D3" w:rsidP="00201370">
      <w:pPr>
        <w:ind w:left="0" w:firstLine="0"/>
      </w:pPr>
    </w:p>
    <w:p w14:paraId="249504B5" w14:textId="759CC539" w:rsidR="00940C10" w:rsidRDefault="00184A1A" w:rsidP="00201370">
      <w:pPr>
        <w:ind w:left="0" w:firstLine="0"/>
      </w:pPr>
      <w:r>
        <w:rPr>
          <w:rFonts w:ascii="Times New Roman" w:hAnsi="Times New Roman" w:cs="Times New Roman"/>
          <w:caps/>
          <w:noProof/>
          <w:sz w:val="32"/>
          <w:szCs w:val="32"/>
        </w:rPr>
        <mc:AlternateContent>
          <mc:Choice Requires="wps">
            <w:drawing>
              <wp:anchor distT="0" distB="0" distL="114300" distR="114300" simplePos="0" relativeHeight="251716608" behindDoc="0" locked="0" layoutInCell="1" allowOverlap="1" wp14:anchorId="6B7DFCC5" wp14:editId="6FB0C24E">
                <wp:simplePos x="0" y="0"/>
                <wp:positionH relativeFrom="margin">
                  <wp:align>right</wp:align>
                </wp:positionH>
                <wp:positionV relativeFrom="paragraph">
                  <wp:posOffset>6985</wp:posOffset>
                </wp:positionV>
                <wp:extent cx="6477000" cy="466725"/>
                <wp:effectExtent l="0" t="0" r="38100" b="66675"/>
                <wp:wrapNone/>
                <wp:docPr id="36"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0" cy="466725"/>
                        </a:xfrm>
                        <a:prstGeom prst="rect">
                          <a:avLst/>
                        </a:prstGeom>
                        <a:gradFill rotWithShape="0">
                          <a:gsLst>
                            <a:gs pos="0">
                              <a:srgbClr val="FFFFFF"/>
                            </a:gs>
                            <a:gs pos="100000">
                              <a:srgbClr val="B8CCE4"/>
                            </a:gs>
                          </a:gsLst>
                          <a:lin ang="5400000" scaled="1"/>
                        </a:gradFill>
                        <a:ln w="12700">
                          <a:solidFill>
                            <a:srgbClr val="95B3D7"/>
                          </a:solidFill>
                          <a:miter lim="800000"/>
                          <a:headEnd/>
                          <a:tailEnd/>
                        </a:ln>
                        <a:effectLst>
                          <a:outerShdw dist="28398" dir="3806097" algn="ctr" rotWithShape="0">
                            <a:srgbClr val="243F60">
                              <a:alpha val="50000"/>
                            </a:srgbClr>
                          </a:outerShdw>
                        </a:effectLst>
                      </wps:spPr>
                      <wps:txbx>
                        <w:txbxContent>
                          <w:p w14:paraId="19B181C7" w14:textId="54122606" w:rsidR="00A2383E" w:rsidRPr="00A2383E" w:rsidRDefault="00A2383E" w:rsidP="007504C1">
                            <w:pPr>
                              <w:pStyle w:val="Heading2"/>
                            </w:pPr>
                            <w:bookmarkStart w:id="78" w:name="_Toc124110384"/>
                            <w:r w:rsidRPr="00A2383E">
                              <w:t>8. G</w:t>
                            </w:r>
                            <w:r w:rsidR="00077ACF">
                              <w:t>LOSSARY TERMS</w:t>
                            </w:r>
                            <w:bookmarkEnd w:id="78"/>
                          </w:p>
                          <w:p w14:paraId="0D558402" w14:textId="56433ED1" w:rsidR="00184A1A" w:rsidRPr="002A3A85" w:rsidRDefault="00184A1A" w:rsidP="00184A1A">
                            <w:pPr>
                              <w:ind w:left="0" w:firstLine="0"/>
                              <w:rPr>
                                <w:b/>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7DFCC5" id="Rectangle 69" o:spid="_x0000_s1034" style="position:absolute;left:0;text-align:left;margin-left:458.8pt;margin-top:.55pt;width:510pt;height:36.75pt;z-index:251716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" strokecolor="#95b3d7" strokeweight="1pt">
                <v:fill color2="#b8cce4" focus="100%" type="gradient"/>
                <v:shadow on="t" color="#243f60" opacity=".5" offset="1pt"/>
                <v:textbox>
                  <w:txbxContent>
                    <w:p w14:paraId="19B181C7" w14:textId="54122606" w:rsidR="00A2383E" w:rsidRPr="00A2383E" w:rsidRDefault="00A2383E" w:rsidP="007504C1">
                      <w:pPr>
                        <w:pStyle w:val="Heading2"/>
                      </w:pPr>
                      <w:bookmarkStart w:id="79" w:name="_Toc124110384"/>
                      <w:r w:rsidRPr="00A2383E">
                        <w:t>8. G</w:t>
                      </w:r>
                      <w:r w:rsidR="00077ACF">
                        <w:t>LOSSARY TERMS</w:t>
                      </w:r>
                      <w:bookmarkEnd w:id="79"/>
                    </w:p>
                    <w:p w14:paraId="0D558402" w14:textId="56433ED1" w:rsidR="00184A1A" w:rsidRPr="002A3A85" w:rsidRDefault="00184A1A" w:rsidP="00184A1A">
                      <w:pPr>
                        <w:ind w:left="0" w:firstLine="0"/>
                        <w:rPr>
                          <w:b/>
                          <w:szCs w:val="24"/>
                        </w:rPr>
                      </w:pPr>
                    </w:p>
                  </w:txbxContent>
                </v:textbox>
                <w10:wrap anchorx="margin"/>
              </v:rect>
            </w:pict>
          </mc:Fallback>
        </mc:AlternateContent>
      </w:r>
    </w:p>
    <w:p w14:paraId="54EF97BD" w14:textId="30C440DA" w:rsidR="00940C10" w:rsidRDefault="00940C10" w:rsidP="00201370">
      <w:pPr>
        <w:ind w:left="0" w:firstLine="0"/>
      </w:pPr>
    </w:p>
    <w:tbl>
      <w:tblPr>
        <w:tblStyle w:val="TableGrid0"/>
        <w:tblW w:w="0" w:type="auto"/>
        <w:tblLook w:val="04A0" w:firstRow="1" w:lastRow="0" w:firstColumn="1" w:lastColumn="0" w:noHBand="0" w:noVBand="1"/>
      </w:tblPr>
      <w:tblGrid>
        <w:gridCol w:w="10263"/>
      </w:tblGrid>
      <w:tr w:rsidR="00184A1A" w14:paraId="207F08C5" w14:textId="77777777" w:rsidTr="007C22D4">
        <w:tc>
          <w:tcPr>
            <w:tcW w:w="10263" w:type="dxa"/>
            <w:shd w:val="clear" w:color="auto" w:fill="A8D08D" w:themeFill="accent6" w:themeFillTint="99"/>
          </w:tcPr>
          <w:p w14:paraId="63520CA0" w14:textId="0D197955" w:rsidR="00184A1A" w:rsidRPr="00184A1A" w:rsidRDefault="00184A1A" w:rsidP="00184A1A">
            <w:pPr>
              <w:spacing w:before="120" w:after="120" w:line="360" w:lineRule="auto"/>
              <w:ind w:left="0" w:right="0" w:firstLine="0"/>
              <w:rPr>
                <w:rFonts w:eastAsia="Times New Roman"/>
                <w:szCs w:val="24"/>
                <w:lang w:val="en-GB" w:eastAsia="en-US" w:bidi="en-US"/>
              </w:rPr>
            </w:pPr>
            <w:r w:rsidRPr="00184A1A">
              <w:rPr>
                <w:rFonts w:eastAsia="Times New Roman"/>
                <w:szCs w:val="24"/>
                <w:lang w:val="en-GB" w:eastAsia="en-US" w:bidi="en-US"/>
              </w:rPr>
              <w:t>This course has many technical terms. You should be familiar with these terms and their meanings.</w:t>
            </w:r>
          </w:p>
          <w:p w14:paraId="5DBB48FD" w14:textId="77777777" w:rsidR="00184A1A" w:rsidRPr="00184A1A" w:rsidRDefault="00184A1A" w:rsidP="00184A1A">
            <w:pPr>
              <w:spacing w:before="200" w:after="200" w:line="360" w:lineRule="auto"/>
              <w:ind w:left="0" w:right="0" w:firstLine="0"/>
              <w:rPr>
                <w:rFonts w:eastAsia="Times New Roman"/>
                <w:szCs w:val="24"/>
                <w:lang w:val="en-US" w:eastAsia="en-US" w:bidi="en-US"/>
              </w:rPr>
            </w:pPr>
            <w:r w:rsidRPr="00184A1A">
              <w:rPr>
                <w:rFonts w:eastAsia="Times New Roman"/>
                <w:szCs w:val="24"/>
                <w:lang w:bidi="en-US"/>
              </w:rPr>
              <w:t xml:space="preserve">The learning guide to this course lists various learning objectives or competencies with each module, and these are described in terms of some verb: </w:t>
            </w:r>
            <w:r w:rsidRPr="00184A1A">
              <w:rPr>
                <w:rFonts w:eastAsia="Times New Roman"/>
                <w:b/>
                <w:bCs/>
                <w:szCs w:val="24"/>
                <w:lang w:bidi="en-US"/>
              </w:rPr>
              <w:t>identify, describe, distinguish, diagram, define, use, construct, explain, evaluate, compare, discuss</w:t>
            </w:r>
            <w:r w:rsidRPr="00184A1A">
              <w:rPr>
                <w:rFonts w:eastAsia="Times New Roman"/>
                <w:szCs w:val="24"/>
                <w:lang w:bidi="en-US"/>
              </w:rPr>
              <w:t xml:space="preserve">. </w:t>
            </w:r>
          </w:p>
          <w:p w14:paraId="74EBFD34" w14:textId="77777777" w:rsidR="00184A1A" w:rsidRPr="00184A1A" w:rsidRDefault="00184A1A" w:rsidP="00184A1A">
            <w:pPr>
              <w:spacing w:before="120" w:after="120" w:line="360" w:lineRule="auto"/>
              <w:ind w:left="0" w:right="0" w:firstLine="0"/>
              <w:rPr>
                <w:rFonts w:eastAsia="Times New Roman"/>
                <w:szCs w:val="24"/>
                <w:lang w:val="en-US" w:eastAsia="en-US" w:bidi="en-US"/>
              </w:rPr>
            </w:pPr>
            <w:r w:rsidRPr="00184A1A">
              <w:rPr>
                <w:rFonts w:eastAsia="Times New Roman"/>
                <w:szCs w:val="24"/>
                <w:lang w:val="en-US" w:eastAsia="en-US" w:bidi="en-US"/>
              </w:rPr>
              <w:t>Students should be familiar with these terms and their meanings as these verbs will assist you on how you answer and approach questions during assignments, tests and examinations. In addition, these verbs clearly indicate what is expected of you from a particular task.</w:t>
            </w:r>
          </w:p>
          <w:p w14:paraId="1C5DB84B" w14:textId="77777777" w:rsidR="00184A1A" w:rsidRPr="00184A1A" w:rsidRDefault="00184A1A" w:rsidP="00184A1A">
            <w:pPr>
              <w:spacing w:before="225" w:after="90" w:line="360" w:lineRule="auto"/>
              <w:ind w:left="225" w:right="30" w:hanging="150"/>
              <w:rPr>
                <w:rFonts w:eastAsia="Times New Roman"/>
                <w:szCs w:val="24"/>
                <w:lang w:bidi="en-US"/>
              </w:rPr>
            </w:pPr>
            <w:r w:rsidRPr="00184A1A">
              <w:rPr>
                <w:rFonts w:eastAsia="Times New Roman"/>
                <w:b/>
                <w:bCs/>
                <w:szCs w:val="24"/>
                <w:lang w:bidi="en-US"/>
              </w:rPr>
              <w:t>Compare</w:t>
            </w:r>
            <w:r w:rsidRPr="00184A1A">
              <w:rPr>
                <w:rFonts w:eastAsia="Times New Roman"/>
                <w:szCs w:val="24"/>
                <w:lang w:bidi="en-US"/>
              </w:rPr>
              <w:t xml:space="preserve">: This involves </w:t>
            </w:r>
            <w:hyperlink r:id="rId22" w:anchor="describe" w:history="1">
              <w:r w:rsidRPr="00184A1A">
                <w:rPr>
                  <w:rFonts w:eastAsia="Times New Roman"/>
                  <w:szCs w:val="24"/>
                  <w:lang w:bidi="en-US"/>
                </w:rPr>
                <w:t>describing</w:t>
              </w:r>
            </w:hyperlink>
            <w:r w:rsidRPr="00184A1A">
              <w:rPr>
                <w:rFonts w:eastAsia="Times New Roman"/>
                <w:szCs w:val="24"/>
                <w:lang w:bidi="en-US"/>
              </w:rPr>
              <w:t xml:space="preserve"> two or more things (objects, practices, ideas, etc.), emphasizing those aspects where the things are similar and where they are different.  If the things have much in common, then the differences should be highlighted; if they seem widely dissimilar, then interesting commonalities should be mentioned.  See </w:t>
            </w:r>
            <w:hyperlink r:id="rId23" w:anchor="distinguish" w:history="1">
              <w:r w:rsidRPr="00184A1A">
                <w:rPr>
                  <w:rFonts w:eastAsia="Times New Roman"/>
                  <w:i/>
                  <w:iCs/>
                  <w:szCs w:val="24"/>
                  <w:lang w:bidi="en-US"/>
                </w:rPr>
                <w:t>Distinguish</w:t>
              </w:r>
            </w:hyperlink>
            <w:r w:rsidRPr="00184A1A">
              <w:rPr>
                <w:rFonts w:eastAsia="Times New Roman"/>
                <w:szCs w:val="24"/>
                <w:lang w:bidi="en-US"/>
              </w:rPr>
              <w:t>.</w:t>
            </w:r>
          </w:p>
          <w:p w14:paraId="5273C739" w14:textId="77777777" w:rsidR="00184A1A" w:rsidRPr="00184A1A" w:rsidRDefault="00184A1A" w:rsidP="00184A1A">
            <w:pPr>
              <w:spacing w:before="60" w:after="90" w:line="360" w:lineRule="auto"/>
              <w:ind w:left="225" w:right="30" w:firstLine="0"/>
              <w:rPr>
                <w:rFonts w:eastAsia="Times New Roman"/>
                <w:szCs w:val="24"/>
                <w:lang w:bidi="en-US"/>
              </w:rPr>
            </w:pPr>
            <w:r w:rsidRPr="00184A1A">
              <w:rPr>
                <w:rFonts w:eastAsia="Times New Roman"/>
                <w:i/>
                <w:iCs/>
                <w:szCs w:val="24"/>
                <w:lang w:bidi="en-US"/>
              </w:rPr>
              <w:t>Example</w:t>
            </w:r>
            <w:r w:rsidRPr="00184A1A">
              <w:rPr>
                <w:rFonts w:eastAsia="Times New Roman"/>
                <w:szCs w:val="24"/>
                <w:lang w:bidi="en-US"/>
              </w:rPr>
              <w:t>: A comparison of the methods of capital punishment would involve a description of lethal injection, the gas chamber, the electric chair (etc.), while highlighting the similarities and differences.  Here, the comparison would look not just at the technique, but how well the technique meets certain criteria (e.g., of not violating the “cruel and unusual punishment” protection of the U. S. Constitution).</w:t>
            </w:r>
          </w:p>
          <w:p w14:paraId="3EAEB577" w14:textId="77777777" w:rsidR="00184A1A" w:rsidRPr="00184A1A" w:rsidRDefault="00184A1A" w:rsidP="00184A1A">
            <w:pPr>
              <w:spacing w:before="225" w:after="90" w:line="360" w:lineRule="auto"/>
              <w:ind w:left="225" w:right="30" w:hanging="150"/>
              <w:rPr>
                <w:rFonts w:eastAsia="Times New Roman"/>
                <w:szCs w:val="24"/>
                <w:lang w:bidi="en-US"/>
              </w:rPr>
            </w:pPr>
            <w:r w:rsidRPr="00184A1A">
              <w:rPr>
                <w:rFonts w:eastAsia="Times New Roman"/>
                <w:b/>
                <w:bCs/>
                <w:szCs w:val="24"/>
                <w:lang w:bidi="en-US"/>
              </w:rPr>
              <w:lastRenderedPageBreak/>
              <w:t>Construct</w:t>
            </w:r>
            <w:r w:rsidRPr="00184A1A">
              <w:rPr>
                <w:rFonts w:eastAsia="Times New Roman"/>
                <w:szCs w:val="24"/>
                <w:lang w:bidi="en-US"/>
              </w:rPr>
              <w:t>: All sorts of things require construction, but in a philosophy course these are usually limited to arguments and truth-tables.  A formal construction of an argument involves writing a list of numbered premises and a conclusion that can be inferred from the premises; an informal construction involves writing out, in a narrative form, the conclusion and the reasons for why the conclusion should be believed.  The construction of a truth-table requires drawing a table of rows and columns, with a separate column for each simple statement made in the argument, as well as for each premise and the conclusion. There need to be as many rows in the truth-table as there are possible truth combinations of the simple statements (viz., 2</w:t>
            </w:r>
            <w:r w:rsidRPr="00184A1A">
              <w:rPr>
                <w:rFonts w:eastAsia="Times New Roman"/>
                <w:szCs w:val="24"/>
                <w:vertAlign w:val="superscript"/>
                <w:lang w:bidi="en-US"/>
              </w:rPr>
              <w:t>n</w:t>
            </w:r>
            <w:r w:rsidRPr="00184A1A">
              <w:rPr>
                <w:rFonts w:eastAsia="Times New Roman"/>
                <w:szCs w:val="24"/>
                <w:lang w:bidi="en-US"/>
              </w:rPr>
              <w:t>, where ‘n’ is the number of simple statements).</w:t>
            </w:r>
          </w:p>
          <w:p w14:paraId="4F747550" w14:textId="77777777" w:rsidR="00184A1A" w:rsidRPr="00184A1A" w:rsidRDefault="00184A1A" w:rsidP="00184A1A">
            <w:pPr>
              <w:spacing w:before="225" w:after="90" w:line="360" w:lineRule="auto"/>
              <w:ind w:left="225" w:right="30" w:hanging="150"/>
              <w:rPr>
                <w:rFonts w:eastAsia="Times New Roman"/>
                <w:szCs w:val="24"/>
                <w:lang w:bidi="en-US"/>
              </w:rPr>
            </w:pPr>
            <w:r w:rsidRPr="00184A1A">
              <w:rPr>
                <w:rFonts w:eastAsia="Times New Roman"/>
                <w:b/>
                <w:bCs/>
                <w:szCs w:val="24"/>
                <w:lang w:bidi="en-US"/>
              </w:rPr>
              <w:t>Define</w:t>
            </w:r>
            <w:r w:rsidRPr="00184A1A">
              <w:rPr>
                <w:rFonts w:eastAsia="Times New Roman"/>
                <w:szCs w:val="24"/>
                <w:lang w:bidi="en-US"/>
              </w:rPr>
              <w:t xml:space="preserve">: A definition is a verbal description of the meaning of some </w:t>
            </w:r>
            <w:r w:rsidRPr="00184A1A">
              <w:rPr>
                <w:rFonts w:eastAsia="Times New Roman"/>
                <w:i/>
                <w:iCs/>
                <w:szCs w:val="24"/>
                <w:lang w:bidi="en-US"/>
              </w:rPr>
              <w:t>general</w:t>
            </w:r>
            <w:r w:rsidRPr="00184A1A">
              <w:rPr>
                <w:rFonts w:eastAsia="Times New Roman"/>
                <w:szCs w:val="24"/>
                <w:lang w:bidi="en-US"/>
              </w:rPr>
              <w:t xml:space="preserve"> term (e.g., we could define ‘human’ but probably not ‘Socrates’).  This skill might involve nothing more than remembering some learned definition; but to arrive at a definition on your own requires a close understanding of the thing whose name is being defined.  In general, when defining ‘X’, the definition needs to include all X’s, and exclude all non-X’s.</w:t>
            </w:r>
          </w:p>
          <w:p w14:paraId="41C56B29" w14:textId="77777777" w:rsidR="00184A1A" w:rsidRPr="00184A1A" w:rsidRDefault="00184A1A" w:rsidP="00184A1A">
            <w:pPr>
              <w:spacing w:before="60" w:after="90" w:line="360" w:lineRule="auto"/>
              <w:ind w:left="225" w:right="30" w:firstLine="0"/>
              <w:rPr>
                <w:rFonts w:eastAsia="Times New Roman"/>
                <w:szCs w:val="24"/>
                <w:lang w:bidi="en-US"/>
              </w:rPr>
            </w:pPr>
            <w:r w:rsidRPr="00184A1A">
              <w:rPr>
                <w:rFonts w:eastAsia="Times New Roman"/>
                <w:i/>
                <w:iCs/>
                <w:szCs w:val="24"/>
                <w:lang w:bidi="en-US"/>
              </w:rPr>
              <w:t>Example</w:t>
            </w:r>
            <w:r w:rsidRPr="00184A1A">
              <w:rPr>
                <w:rFonts w:eastAsia="Times New Roman"/>
                <w:szCs w:val="24"/>
                <w:lang w:bidi="en-US"/>
              </w:rPr>
              <w:t xml:space="preserve">: One definition of ‘capital punishment’ is “the legally authorized killing of someone as punishment for a crime.” </w:t>
            </w:r>
          </w:p>
          <w:p w14:paraId="4DACC95A" w14:textId="77777777" w:rsidR="00184A1A" w:rsidRPr="00184A1A" w:rsidRDefault="00184A1A" w:rsidP="00184A1A">
            <w:pPr>
              <w:spacing w:before="225" w:after="90" w:line="360" w:lineRule="auto"/>
              <w:ind w:left="225" w:right="30" w:hanging="150"/>
              <w:rPr>
                <w:rFonts w:eastAsia="Times New Roman"/>
                <w:szCs w:val="24"/>
                <w:lang w:bidi="en-US"/>
              </w:rPr>
            </w:pPr>
            <w:r w:rsidRPr="00184A1A">
              <w:rPr>
                <w:rFonts w:eastAsia="Times New Roman"/>
                <w:b/>
                <w:bCs/>
                <w:szCs w:val="24"/>
                <w:lang w:bidi="en-US"/>
              </w:rPr>
              <w:t>Describe</w:t>
            </w:r>
            <w:r w:rsidRPr="00184A1A">
              <w:rPr>
                <w:rFonts w:eastAsia="Times New Roman"/>
                <w:szCs w:val="24"/>
                <w:lang w:bidi="en-US"/>
              </w:rPr>
              <w:t xml:space="preserve"> and </w:t>
            </w:r>
            <w:r w:rsidRPr="00184A1A">
              <w:rPr>
                <w:rFonts w:eastAsia="Times New Roman"/>
                <w:b/>
                <w:bCs/>
                <w:szCs w:val="24"/>
                <w:lang w:bidi="en-US"/>
              </w:rPr>
              <w:t>Explain</w:t>
            </w:r>
            <w:r w:rsidRPr="00184A1A">
              <w:rPr>
                <w:rFonts w:eastAsia="Times New Roman"/>
                <w:szCs w:val="24"/>
                <w:lang w:bidi="en-US"/>
              </w:rPr>
              <w:t xml:space="preserve">: In this present list of skills, ‘describe’ is most similar to ‘explain’; in some instances, they differ only in one’s intention.  A </w:t>
            </w:r>
            <w:r w:rsidRPr="00184A1A">
              <w:rPr>
                <w:rFonts w:eastAsia="Times New Roman"/>
                <w:b/>
                <w:bCs/>
                <w:szCs w:val="24"/>
                <w:lang w:bidi="en-US"/>
              </w:rPr>
              <w:t>description</w:t>
            </w:r>
            <w:r w:rsidRPr="00184A1A">
              <w:rPr>
                <w:rFonts w:eastAsia="Times New Roman"/>
                <w:szCs w:val="24"/>
                <w:lang w:bidi="en-US"/>
              </w:rPr>
              <w:t xml:space="preserve"> will list some of the properties or features of a thing (or process or event, etc.), but an </w:t>
            </w:r>
            <w:r w:rsidRPr="00184A1A">
              <w:rPr>
                <w:rFonts w:eastAsia="Times New Roman"/>
                <w:b/>
                <w:bCs/>
                <w:szCs w:val="24"/>
                <w:lang w:bidi="en-US"/>
              </w:rPr>
              <w:t>explanation</w:t>
            </w:r>
            <w:r w:rsidRPr="00184A1A">
              <w:rPr>
                <w:rFonts w:eastAsia="Times New Roman"/>
                <w:szCs w:val="24"/>
                <w:lang w:bidi="en-US"/>
              </w:rPr>
              <w:t xml:space="preserve"> will relate the thing or event to a larger context, thereby making it “more understandable” to a third party.  Offering a description might also do this (depending on which features are mentioned), but often a description simply will help a third party to recognize or </w:t>
            </w:r>
            <w:hyperlink r:id="rId24" w:anchor="identify" w:history="1">
              <w:r w:rsidRPr="00184A1A">
                <w:rPr>
                  <w:rFonts w:eastAsia="Times New Roman"/>
                  <w:szCs w:val="24"/>
                  <w:lang w:bidi="en-US"/>
                </w:rPr>
                <w:t>identify</w:t>
              </w:r>
            </w:hyperlink>
            <w:r w:rsidRPr="00184A1A">
              <w:rPr>
                <w:rFonts w:eastAsia="Times New Roman"/>
                <w:szCs w:val="24"/>
                <w:lang w:bidi="en-US"/>
              </w:rPr>
              <w:t xml:space="preserve"> the thing. </w:t>
            </w:r>
          </w:p>
          <w:p w14:paraId="78B56A24" w14:textId="77777777" w:rsidR="00184A1A" w:rsidRPr="00184A1A" w:rsidRDefault="00184A1A" w:rsidP="00184A1A">
            <w:pPr>
              <w:spacing w:before="60" w:after="90" w:line="360" w:lineRule="auto"/>
              <w:ind w:left="225" w:right="30" w:firstLine="0"/>
              <w:rPr>
                <w:rFonts w:eastAsia="Times New Roman"/>
                <w:szCs w:val="24"/>
                <w:lang w:bidi="en-US"/>
              </w:rPr>
            </w:pPr>
            <w:r w:rsidRPr="00184A1A">
              <w:rPr>
                <w:rFonts w:eastAsia="Times New Roman"/>
                <w:szCs w:val="24"/>
                <w:lang w:bidi="en-US"/>
              </w:rPr>
              <w:t>One might offer a bald description of the facts, without bothering to explain what they mean.  One might describe a single thing or event in isolation of its surroundings or any other context, but this isn’t possible with an explanation.  To explain something is always to make reference to a larger context that helps ground its meaning; or else to relate two or more things together in a way that makes each more understandable than were they described in isolation. </w:t>
            </w:r>
          </w:p>
          <w:p w14:paraId="62B5EF39" w14:textId="77777777" w:rsidR="00184A1A" w:rsidRPr="00184A1A" w:rsidRDefault="00184A1A" w:rsidP="00184A1A">
            <w:pPr>
              <w:spacing w:before="60" w:after="90" w:line="360" w:lineRule="auto"/>
              <w:ind w:left="225" w:right="30" w:firstLine="0"/>
              <w:rPr>
                <w:rFonts w:eastAsia="Times New Roman"/>
                <w:szCs w:val="24"/>
                <w:lang w:bidi="en-US"/>
              </w:rPr>
            </w:pPr>
            <w:r w:rsidRPr="00184A1A">
              <w:rPr>
                <w:rFonts w:eastAsia="Times New Roman"/>
                <w:szCs w:val="24"/>
                <w:lang w:bidi="en-US"/>
              </w:rPr>
              <w:t>Finally, to describe something is to give a list of properties or qualities of a thing (or process or event, etc.), but to do this always with some purpose and sense of relevance in mind.  For instance, a description of Abraham Lincoln normally won’t mention that he possessed a nose and two feet, or that he was a human being.  Some properties are more important than others, which is determined by the context.</w:t>
            </w:r>
          </w:p>
          <w:p w14:paraId="78A73931" w14:textId="77777777" w:rsidR="00184A1A" w:rsidRPr="00184A1A" w:rsidRDefault="00184A1A" w:rsidP="00184A1A">
            <w:pPr>
              <w:spacing w:before="60" w:after="90" w:line="360" w:lineRule="auto"/>
              <w:ind w:left="225" w:right="30" w:firstLine="0"/>
              <w:rPr>
                <w:rFonts w:eastAsia="Times New Roman"/>
                <w:szCs w:val="24"/>
                <w:lang w:bidi="en-US"/>
              </w:rPr>
            </w:pPr>
            <w:r w:rsidRPr="00184A1A">
              <w:rPr>
                <w:rFonts w:eastAsia="Times New Roman"/>
                <w:i/>
                <w:iCs/>
                <w:szCs w:val="24"/>
                <w:lang w:bidi="en-US"/>
              </w:rPr>
              <w:lastRenderedPageBreak/>
              <w:t>Example</w:t>
            </w:r>
            <w:r w:rsidRPr="00184A1A">
              <w:rPr>
                <w:rFonts w:eastAsia="Times New Roman"/>
                <w:szCs w:val="24"/>
                <w:lang w:bidi="en-US"/>
              </w:rPr>
              <w:t>: A description of capital punishment would amount to little more than a definition of the term and the means by which it is carried out.  An explanation of capital punishment, on the other hand, might go in any of several directions — a sociological explanation (what it is about a certain society that makes the practice of capital punishment desirable or possible), or political (how certain political forces have led to its implementation, limitation, or rejection), or historical, etc.</w:t>
            </w:r>
          </w:p>
          <w:p w14:paraId="424A04B0" w14:textId="77777777" w:rsidR="00184A1A" w:rsidRPr="00184A1A" w:rsidRDefault="00184A1A" w:rsidP="00184A1A">
            <w:pPr>
              <w:spacing w:before="225" w:after="90" w:line="360" w:lineRule="auto"/>
              <w:ind w:left="225" w:right="30" w:hanging="150"/>
              <w:rPr>
                <w:rFonts w:eastAsia="Times New Roman"/>
                <w:szCs w:val="24"/>
                <w:lang w:bidi="en-US"/>
              </w:rPr>
            </w:pPr>
            <w:r w:rsidRPr="00184A1A">
              <w:rPr>
                <w:rFonts w:eastAsia="Times New Roman"/>
                <w:b/>
                <w:bCs/>
                <w:szCs w:val="24"/>
                <w:lang w:bidi="en-US"/>
              </w:rPr>
              <w:t>Diagram</w:t>
            </w:r>
            <w:r w:rsidRPr="00184A1A">
              <w:rPr>
                <w:rFonts w:eastAsia="Times New Roman"/>
                <w:szCs w:val="24"/>
                <w:lang w:bidi="en-US"/>
              </w:rPr>
              <w:t xml:space="preserve">: This is limited (in this course) to diagramming extended arguments.  More abstractly, a diagram is the </w:t>
            </w:r>
            <w:hyperlink r:id="rId25" w:anchor="describe" w:history="1">
              <w:r w:rsidRPr="00184A1A">
                <w:rPr>
                  <w:rFonts w:eastAsia="Times New Roman"/>
                  <w:i/>
                  <w:iCs/>
                  <w:szCs w:val="24"/>
                  <w:lang w:bidi="en-US"/>
                </w:rPr>
                <w:t>description</w:t>
              </w:r>
            </w:hyperlink>
            <w:r w:rsidRPr="00184A1A">
              <w:rPr>
                <w:rFonts w:eastAsia="Times New Roman"/>
                <w:szCs w:val="24"/>
                <w:lang w:bidi="en-US"/>
              </w:rPr>
              <w:t xml:space="preserve"> of something in a graphic form.</w:t>
            </w:r>
          </w:p>
          <w:p w14:paraId="2CA29F64" w14:textId="77777777" w:rsidR="00184A1A" w:rsidRPr="00184A1A" w:rsidRDefault="00184A1A" w:rsidP="00184A1A">
            <w:pPr>
              <w:spacing w:before="225" w:after="90" w:line="360" w:lineRule="auto"/>
              <w:ind w:left="225" w:right="30" w:hanging="150"/>
              <w:rPr>
                <w:rFonts w:eastAsia="Times New Roman"/>
                <w:szCs w:val="24"/>
                <w:lang w:bidi="en-US"/>
              </w:rPr>
            </w:pPr>
            <w:r w:rsidRPr="00184A1A">
              <w:rPr>
                <w:rFonts w:eastAsia="Times New Roman"/>
                <w:b/>
                <w:bCs/>
                <w:szCs w:val="24"/>
                <w:lang w:bidi="en-US"/>
              </w:rPr>
              <w:t>Discuss</w:t>
            </w:r>
            <w:r w:rsidRPr="00184A1A">
              <w:rPr>
                <w:rFonts w:eastAsia="Times New Roman"/>
                <w:szCs w:val="24"/>
                <w:lang w:bidi="en-US"/>
              </w:rPr>
              <w:t xml:space="preserve">: A discussion involves examining the various reasons for and against some claim, or else a multi-faceted exploration of some topic.  The core meaning of ‘discussion’ is a conversation between two or more people, and so a discussion </w:t>
            </w:r>
            <w:r w:rsidRPr="00184A1A">
              <w:rPr>
                <w:rFonts w:eastAsia="Times New Roman"/>
                <w:i/>
                <w:iCs/>
                <w:szCs w:val="24"/>
                <w:lang w:bidi="en-US"/>
              </w:rPr>
              <w:t>here</w:t>
            </w:r>
            <w:r w:rsidRPr="00184A1A">
              <w:rPr>
                <w:rFonts w:eastAsia="Times New Roman"/>
                <w:szCs w:val="24"/>
                <w:lang w:bidi="en-US"/>
              </w:rPr>
              <w:t xml:space="preserve"> should have at its heart the even-handed consideration of a topic, looking at it from various sides. This involves rather more than reciting facts or </w:t>
            </w:r>
            <w:hyperlink r:id="rId26" w:anchor="describe" w:history="1">
              <w:r w:rsidRPr="00184A1A">
                <w:rPr>
                  <w:rFonts w:eastAsia="Times New Roman"/>
                  <w:szCs w:val="24"/>
                  <w:lang w:bidi="en-US"/>
                </w:rPr>
                <w:t>describing</w:t>
              </w:r>
            </w:hyperlink>
            <w:r w:rsidRPr="00184A1A">
              <w:rPr>
                <w:rFonts w:eastAsia="Times New Roman"/>
                <w:szCs w:val="24"/>
                <w:lang w:bidi="en-US"/>
              </w:rPr>
              <w:t xml:space="preserve"> something.  It is closer to </w:t>
            </w:r>
            <w:hyperlink r:id="rId27" w:anchor="evaluate" w:history="1">
              <w:r w:rsidRPr="00184A1A">
                <w:rPr>
                  <w:rFonts w:eastAsia="Times New Roman"/>
                  <w:szCs w:val="24"/>
                  <w:lang w:bidi="en-US"/>
                </w:rPr>
                <w:t>evaluation</w:t>
              </w:r>
            </w:hyperlink>
            <w:r w:rsidRPr="00184A1A">
              <w:rPr>
                <w:rFonts w:eastAsia="Times New Roman"/>
                <w:szCs w:val="24"/>
                <w:lang w:bidi="en-US"/>
              </w:rPr>
              <w:t>, only it neither requires nor expects you to come down on one side of the issue.  You need to make use of background information surrounding that claim or topic. </w:t>
            </w:r>
          </w:p>
          <w:p w14:paraId="75C995CB" w14:textId="77777777" w:rsidR="00184A1A" w:rsidRPr="00184A1A" w:rsidRDefault="00184A1A" w:rsidP="00184A1A">
            <w:pPr>
              <w:spacing w:before="60" w:after="90" w:line="360" w:lineRule="auto"/>
              <w:ind w:left="225" w:right="30" w:firstLine="0"/>
              <w:rPr>
                <w:rFonts w:eastAsia="Times New Roman"/>
                <w:szCs w:val="24"/>
                <w:lang w:bidi="en-US"/>
              </w:rPr>
            </w:pPr>
            <w:r w:rsidRPr="00184A1A">
              <w:rPr>
                <w:rFonts w:eastAsia="Times New Roman"/>
                <w:i/>
                <w:iCs/>
                <w:szCs w:val="24"/>
                <w:lang w:bidi="en-US"/>
              </w:rPr>
              <w:t>Example</w:t>
            </w:r>
            <w:r w:rsidRPr="00184A1A">
              <w:rPr>
                <w:rFonts w:eastAsia="Times New Roman"/>
                <w:szCs w:val="24"/>
                <w:lang w:bidi="en-US"/>
              </w:rPr>
              <w:t>: A discussion of capital punishment would mention some of the history of the practice, describe how it is carried out, and describe (and perhaps offer some evaluation) of arguments for and against the practice.</w:t>
            </w:r>
          </w:p>
          <w:p w14:paraId="51847E1D" w14:textId="77777777" w:rsidR="00184A1A" w:rsidRPr="00184A1A" w:rsidRDefault="00184A1A" w:rsidP="00184A1A">
            <w:pPr>
              <w:spacing w:before="225" w:after="90" w:line="360" w:lineRule="auto"/>
              <w:ind w:left="225" w:right="30" w:hanging="150"/>
              <w:rPr>
                <w:rFonts w:eastAsia="Times New Roman"/>
                <w:szCs w:val="24"/>
                <w:lang w:bidi="en-US"/>
              </w:rPr>
            </w:pPr>
            <w:r w:rsidRPr="00184A1A">
              <w:rPr>
                <w:rFonts w:eastAsia="Times New Roman"/>
                <w:b/>
                <w:bCs/>
                <w:szCs w:val="24"/>
                <w:lang w:bidi="en-US"/>
              </w:rPr>
              <w:t>Distinguish</w:t>
            </w:r>
            <w:r w:rsidRPr="00184A1A">
              <w:rPr>
                <w:rFonts w:eastAsia="Times New Roman"/>
                <w:szCs w:val="24"/>
                <w:lang w:bidi="en-US"/>
              </w:rPr>
              <w:t xml:space="preserve">: Closely related to </w:t>
            </w:r>
            <w:hyperlink r:id="rId28" w:anchor="compare" w:history="1">
              <w:r w:rsidRPr="00184A1A">
                <w:rPr>
                  <w:rFonts w:eastAsia="Times New Roman"/>
                  <w:szCs w:val="24"/>
                  <w:lang w:bidi="en-US"/>
                </w:rPr>
                <w:t>compare</w:t>
              </w:r>
            </w:hyperlink>
            <w:r w:rsidRPr="00184A1A">
              <w:rPr>
                <w:rFonts w:eastAsia="Times New Roman"/>
                <w:szCs w:val="24"/>
                <w:lang w:bidi="en-US"/>
              </w:rPr>
              <w:t xml:space="preserve">, this involves </w:t>
            </w:r>
            <w:hyperlink r:id="rId29" w:anchor="describe" w:history="1">
              <w:r w:rsidRPr="00184A1A">
                <w:rPr>
                  <w:rFonts w:eastAsia="Times New Roman"/>
                  <w:szCs w:val="24"/>
                  <w:lang w:bidi="en-US"/>
                </w:rPr>
                <w:t>describing</w:t>
              </w:r>
            </w:hyperlink>
            <w:r w:rsidRPr="00184A1A">
              <w:rPr>
                <w:rFonts w:eastAsia="Times New Roman"/>
                <w:szCs w:val="24"/>
                <w:lang w:bidi="en-US"/>
              </w:rPr>
              <w:t xml:space="preserve"> two or more things (actions, ideas, etc.) in such a way that highlights their differences.</w:t>
            </w:r>
          </w:p>
          <w:p w14:paraId="62E6F1A1" w14:textId="77777777" w:rsidR="00184A1A" w:rsidRPr="00184A1A" w:rsidRDefault="00184A1A" w:rsidP="00184A1A">
            <w:pPr>
              <w:spacing w:before="225" w:after="90" w:line="360" w:lineRule="auto"/>
              <w:ind w:left="225" w:right="30" w:hanging="150"/>
              <w:rPr>
                <w:rFonts w:eastAsia="Times New Roman"/>
                <w:szCs w:val="24"/>
                <w:lang w:bidi="en-US"/>
              </w:rPr>
            </w:pPr>
            <w:r w:rsidRPr="00184A1A">
              <w:rPr>
                <w:rFonts w:eastAsia="Times New Roman"/>
                <w:b/>
                <w:bCs/>
                <w:szCs w:val="24"/>
                <w:lang w:bidi="en-US"/>
              </w:rPr>
              <w:t>Explain</w:t>
            </w:r>
            <w:r w:rsidRPr="00184A1A">
              <w:rPr>
                <w:rFonts w:eastAsia="Times New Roman"/>
                <w:szCs w:val="24"/>
                <w:lang w:bidi="en-US"/>
              </w:rPr>
              <w:t xml:space="preserve">: (See </w:t>
            </w:r>
            <w:hyperlink r:id="rId30" w:anchor="describe" w:history="1">
              <w:r w:rsidRPr="00184A1A">
                <w:rPr>
                  <w:rFonts w:eastAsia="Times New Roman"/>
                  <w:i/>
                  <w:iCs/>
                  <w:szCs w:val="24"/>
                  <w:lang w:bidi="en-US"/>
                </w:rPr>
                <w:t>Describe</w:t>
              </w:r>
            </w:hyperlink>
            <w:r w:rsidRPr="00184A1A">
              <w:rPr>
                <w:rFonts w:eastAsia="Times New Roman"/>
                <w:szCs w:val="24"/>
                <w:lang w:bidi="en-US"/>
              </w:rPr>
              <w:t>, above.)</w:t>
            </w:r>
          </w:p>
          <w:p w14:paraId="50D0982F" w14:textId="77777777" w:rsidR="00184A1A" w:rsidRPr="00184A1A" w:rsidRDefault="00184A1A" w:rsidP="00184A1A">
            <w:pPr>
              <w:spacing w:before="225" w:after="90" w:line="360" w:lineRule="auto"/>
              <w:ind w:left="225" w:right="30" w:hanging="150"/>
              <w:rPr>
                <w:rFonts w:eastAsia="Times New Roman"/>
                <w:szCs w:val="24"/>
                <w:lang w:bidi="en-US"/>
              </w:rPr>
            </w:pPr>
            <w:r w:rsidRPr="00184A1A">
              <w:rPr>
                <w:rFonts w:eastAsia="Times New Roman"/>
                <w:b/>
                <w:bCs/>
                <w:szCs w:val="24"/>
                <w:lang w:bidi="en-US"/>
              </w:rPr>
              <w:t>Evaluate</w:t>
            </w:r>
            <w:r w:rsidRPr="00184A1A">
              <w:rPr>
                <w:rFonts w:eastAsia="Times New Roman"/>
                <w:szCs w:val="24"/>
                <w:lang w:bidi="en-US"/>
              </w:rPr>
              <w:t xml:space="preserve">: An evaluation is similar in complexity to a </w:t>
            </w:r>
            <w:r w:rsidRPr="00184A1A">
              <w:rPr>
                <w:rFonts w:eastAsia="Times New Roman"/>
                <w:i/>
                <w:iCs/>
                <w:szCs w:val="24"/>
                <w:lang w:bidi="en-US"/>
              </w:rPr>
              <w:t>discussion</w:t>
            </w:r>
            <w:r w:rsidRPr="00184A1A">
              <w:rPr>
                <w:rFonts w:eastAsia="Times New Roman"/>
                <w:szCs w:val="24"/>
                <w:lang w:bidi="en-US"/>
              </w:rPr>
              <w:t>, the primary difference being that evaluations will make use of criteria for deciding whether one thing is better or worse than another, whether some practice is morally permissible, and so on.</w:t>
            </w:r>
          </w:p>
          <w:p w14:paraId="6D6B3616" w14:textId="77777777" w:rsidR="00184A1A" w:rsidRPr="00184A1A" w:rsidRDefault="00184A1A" w:rsidP="00184A1A">
            <w:pPr>
              <w:spacing w:before="60" w:after="90" w:line="360" w:lineRule="auto"/>
              <w:ind w:left="225" w:right="30" w:firstLine="0"/>
              <w:rPr>
                <w:rFonts w:eastAsia="Times New Roman"/>
                <w:szCs w:val="24"/>
                <w:lang w:bidi="en-US"/>
              </w:rPr>
            </w:pPr>
            <w:r w:rsidRPr="00184A1A">
              <w:rPr>
                <w:rFonts w:eastAsia="Times New Roman"/>
                <w:i/>
                <w:iCs/>
                <w:szCs w:val="24"/>
                <w:lang w:bidi="en-US"/>
              </w:rPr>
              <w:t>Example</w:t>
            </w:r>
            <w:r w:rsidRPr="00184A1A">
              <w:rPr>
                <w:rFonts w:eastAsia="Times New Roman"/>
                <w:szCs w:val="24"/>
                <w:lang w:bidi="en-US"/>
              </w:rPr>
              <w:t>: An evaluation of capital punishment would involve a discussion of the practice, and then an assessment of whether it is effective (in deterring would be criminals, in meting out justice, in making wise use of public resources), or whether it is moral, or whether it is constitutional, or some combination of these and others.</w:t>
            </w:r>
          </w:p>
          <w:p w14:paraId="4506E33A" w14:textId="77777777" w:rsidR="00184A1A" w:rsidRPr="00184A1A" w:rsidRDefault="00184A1A" w:rsidP="00184A1A">
            <w:pPr>
              <w:spacing w:before="225" w:after="90" w:line="360" w:lineRule="auto"/>
              <w:ind w:left="225" w:right="30" w:hanging="150"/>
              <w:rPr>
                <w:rFonts w:eastAsia="Times New Roman"/>
                <w:szCs w:val="24"/>
                <w:lang w:bidi="en-US"/>
              </w:rPr>
            </w:pPr>
            <w:r w:rsidRPr="00184A1A">
              <w:rPr>
                <w:rFonts w:eastAsia="Times New Roman"/>
                <w:b/>
                <w:bCs/>
                <w:szCs w:val="24"/>
                <w:lang w:bidi="en-US"/>
              </w:rPr>
              <w:lastRenderedPageBreak/>
              <w:t>Identify</w:t>
            </w:r>
            <w:r w:rsidRPr="00184A1A">
              <w:rPr>
                <w:rFonts w:eastAsia="Times New Roman"/>
                <w:szCs w:val="24"/>
                <w:lang w:bidi="en-US"/>
              </w:rPr>
              <w:t xml:space="preserve">: Identification typically involves little more than the ability to pick-out some X from a line-up of individuals; in other words, it involves recognition skills.  Sometimes ‘identify’ is used in the sense of </w:t>
            </w:r>
            <w:hyperlink r:id="rId31" w:anchor="describe" w:history="1">
              <w:r w:rsidRPr="00184A1A">
                <w:rPr>
                  <w:rFonts w:eastAsia="Times New Roman"/>
                  <w:szCs w:val="24"/>
                  <w:lang w:bidi="en-US"/>
                </w:rPr>
                <w:t>describe</w:t>
              </w:r>
            </w:hyperlink>
            <w:r w:rsidRPr="00184A1A">
              <w:rPr>
                <w:rFonts w:eastAsia="Times New Roman"/>
                <w:szCs w:val="24"/>
                <w:lang w:bidi="en-US"/>
              </w:rPr>
              <w:t>.</w:t>
            </w:r>
          </w:p>
          <w:p w14:paraId="1FE49D9B" w14:textId="77777777" w:rsidR="00184A1A" w:rsidRDefault="00184A1A" w:rsidP="00201370">
            <w:pPr>
              <w:ind w:left="0" w:firstLine="0"/>
            </w:pPr>
          </w:p>
        </w:tc>
      </w:tr>
    </w:tbl>
    <w:p w14:paraId="6244AB96" w14:textId="77777777" w:rsidR="008F150C" w:rsidRDefault="008F150C" w:rsidP="008F150C">
      <w:pPr>
        <w:ind w:left="0" w:firstLine="0"/>
      </w:pPr>
    </w:p>
    <w:p w14:paraId="2375ACFC" w14:textId="6892C962" w:rsidR="00077ACF" w:rsidRPr="00077ACF" w:rsidRDefault="00077ACF" w:rsidP="008F150C">
      <w:pPr>
        <w:ind w:left="0" w:firstLine="0"/>
      </w:pPr>
      <w:r w:rsidRPr="007D5089">
        <w:rPr>
          <w:rFonts w:ascii="Times New Roman" w:eastAsia="Times New Roman" w:hAnsi="Times New Roman" w:cs="Times New Roman"/>
          <w:b/>
          <w:noProof/>
          <w:szCs w:val="20"/>
          <w:lang w:val="en-US" w:eastAsia="en-US"/>
        </w:rPr>
        <mc:AlternateContent>
          <mc:Choice Requires="wps">
            <w:drawing>
              <wp:anchor distT="0" distB="0" distL="114300" distR="114300" simplePos="0" relativeHeight="251720704" behindDoc="0" locked="0" layoutInCell="1" allowOverlap="1" wp14:anchorId="24C24293" wp14:editId="320A7086">
                <wp:simplePos x="0" y="0"/>
                <wp:positionH relativeFrom="margin">
                  <wp:align>right</wp:align>
                </wp:positionH>
                <wp:positionV relativeFrom="paragraph">
                  <wp:posOffset>2540</wp:posOffset>
                </wp:positionV>
                <wp:extent cx="6477000" cy="438150"/>
                <wp:effectExtent l="0" t="0" r="38100" b="57150"/>
                <wp:wrapNone/>
                <wp:docPr id="4"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0" cy="438150"/>
                        </a:xfrm>
                        <a:prstGeom prst="rect">
                          <a:avLst/>
                        </a:prstGeom>
                        <a:gradFill rotWithShape="0">
                          <a:gsLst>
                            <a:gs pos="0">
                              <a:srgbClr val="FFFFFF"/>
                            </a:gs>
                            <a:gs pos="100000">
                              <a:srgbClr val="B8CCE4"/>
                            </a:gs>
                          </a:gsLst>
                          <a:lin ang="5400000" scaled="1"/>
                        </a:gradFill>
                        <a:ln w="12700">
                          <a:solidFill>
                            <a:srgbClr val="95B3D7"/>
                          </a:solidFill>
                          <a:miter lim="800000"/>
                          <a:headEnd/>
                          <a:tailEnd/>
                        </a:ln>
                        <a:effectLst>
                          <a:outerShdw dist="28398" dir="3806097" algn="ctr" rotWithShape="0">
                            <a:srgbClr val="243F60">
                              <a:alpha val="50000"/>
                            </a:srgbClr>
                          </a:outerShdw>
                        </a:effectLst>
                      </wps:spPr>
                      <wps:txbx>
                        <w:txbxContent>
                          <w:p w14:paraId="0DCDFB02" w14:textId="77777777" w:rsidR="00077ACF" w:rsidRPr="00077ACF" w:rsidRDefault="00077ACF" w:rsidP="00077ACF">
                            <w:pPr>
                              <w:pStyle w:val="Heading2"/>
                              <w:rPr>
                                <w:bCs/>
                              </w:rPr>
                            </w:pPr>
                            <w:bookmarkStart w:id="80" w:name="_Toc123722331"/>
                            <w:bookmarkStart w:id="81" w:name="_Toc124110385"/>
                            <w:r w:rsidRPr="00077ACF">
                              <w:rPr>
                                <w:lang w:bidi="en-US"/>
                              </w:rPr>
                              <w:t xml:space="preserve">9. </w:t>
                            </w:r>
                            <w:r w:rsidRPr="00077ACF">
                              <w:rPr>
                                <w:bCs/>
                              </w:rPr>
                              <w:t>ESSAY WRITING AND R</w:t>
                            </w:r>
                            <w:bookmarkEnd w:id="80"/>
                            <w:r w:rsidRPr="00077ACF">
                              <w:rPr>
                                <w:bCs/>
                              </w:rPr>
                              <w:t>EFERENCING</w:t>
                            </w:r>
                            <w:bookmarkEnd w:id="81"/>
                          </w:p>
                          <w:p w14:paraId="6689DEC2" w14:textId="68B92AD1" w:rsidR="00077ACF" w:rsidRPr="007504C1" w:rsidRDefault="00077ACF" w:rsidP="00077ACF">
                            <w:pPr>
                              <w:pStyle w:val="Heading2"/>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C24293" id="_x0000_s1035" style="position:absolute;left:0;text-align:left;margin-left:458.8pt;margin-top:.2pt;width:510pt;height:34.5pt;z-index:251720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" strokecolor="#95b3d7" strokeweight="1pt">
                <v:fill color2="#b8cce4" focus="100%" type="gradient"/>
                <v:shadow on="t" color="#243f60" opacity=".5" offset="1pt"/>
                <v:textbox>
                  <w:txbxContent>
                    <w:p w14:paraId="0DCDFB02" w14:textId="77777777" w:rsidR="00077ACF" w:rsidRPr="00077ACF" w:rsidRDefault="00077ACF" w:rsidP="00077ACF">
                      <w:pPr>
                        <w:pStyle w:val="Heading2"/>
                        <w:rPr>
                          <w:bCs/>
                        </w:rPr>
                      </w:pPr>
                      <w:bookmarkStart w:id="82" w:name="_Toc123722331"/>
                      <w:bookmarkStart w:id="83" w:name="_Toc124110385"/>
                      <w:r w:rsidRPr="00077ACF">
                        <w:rPr>
                          <w:lang w:bidi="en-US"/>
                        </w:rPr>
                        <w:t xml:space="preserve">9. </w:t>
                      </w:r>
                      <w:r w:rsidRPr="00077ACF">
                        <w:rPr>
                          <w:bCs/>
                        </w:rPr>
                        <w:t>ESSAY WRITING AND R</w:t>
                      </w:r>
                      <w:bookmarkEnd w:id="82"/>
                      <w:r w:rsidRPr="00077ACF">
                        <w:rPr>
                          <w:bCs/>
                        </w:rPr>
                        <w:t>EFERENCING</w:t>
                      </w:r>
                      <w:bookmarkEnd w:id="83"/>
                    </w:p>
                    <w:p w14:paraId="6689DEC2" w14:textId="68B92AD1" w:rsidR="00077ACF" w:rsidRPr="007504C1" w:rsidRDefault="00077ACF" w:rsidP="00077ACF">
                      <w:pPr>
                        <w:pStyle w:val="Heading2"/>
                      </w:pPr>
                    </w:p>
                  </w:txbxContent>
                </v:textbox>
                <w10:wrap anchorx="margin"/>
              </v:rect>
            </w:pict>
          </mc:Fallback>
        </mc:AlternateContent>
      </w:r>
    </w:p>
    <w:p w14:paraId="1035DF89" w14:textId="77777777" w:rsidR="00077ACF" w:rsidRDefault="00077ACF" w:rsidP="00265D41">
      <w:pPr>
        <w:pStyle w:val="Heading3"/>
        <w:ind w:left="0" w:firstLine="0"/>
        <w:rPr>
          <w:rFonts w:eastAsia="Times New Roman"/>
          <w:caps/>
          <w:color w:val="auto"/>
          <w:spacing w:val="15"/>
          <w:sz w:val="22"/>
          <w:lang w:val="en-US" w:eastAsia="en-US" w:bidi="en-US"/>
        </w:rPr>
      </w:pPr>
      <w:bookmarkStart w:id="84" w:name="_Toc472599179"/>
      <w:bookmarkStart w:id="85" w:name="_Toc123722332"/>
      <w:bookmarkStart w:id="86" w:name="_Hlk122093497"/>
    </w:p>
    <w:p w14:paraId="45780CF5" w14:textId="77777777" w:rsidR="00077ACF" w:rsidRDefault="00077ACF" w:rsidP="007504C1">
      <w:pPr>
        <w:pStyle w:val="Heading3"/>
        <w:rPr>
          <w:rFonts w:eastAsia="Times New Roman"/>
          <w:caps/>
          <w:color w:val="auto"/>
          <w:spacing w:val="15"/>
          <w:sz w:val="22"/>
          <w:lang w:val="en-US" w:eastAsia="en-US" w:bidi="en-US"/>
        </w:rPr>
      </w:pPr>
    </w:p>
    <w:p w14:paraId="311638DC" w14:textId="7DCD3BB2" w:rsidR="00DD01D4" w:rsidRPr="002454BD" w:rsidRDefault="007109D5" w:rsidP="007504C1">
      <w:pPr>
        <w:pStyle w:val="Heading3"/>
        <w:rPr>
          <w:rFonts w:eastAsia="Times New Roman"/>
          <w:caps/>
          <w:color w:val="auto"/>
          <w:spacing w:val="15"/>
          <w:sz w:val="22"/>
          <w:lang w:val="en-US" w:eastAsia="en-US" w:bidi="en-US"/>
        </w:rPr>
      </w:pPr>
      <w:bookmarkStart w:id="87" w:name="_Toc124110386"/>
      <w:r>
        <w:rPr>
          <w:rFonts w:eastAsia="Times New Roman"/>
          <w:caps/>
          <w:color w:val="auto"/>
          <w:spacing w:val="15"/>
          <w:sz w:val="22"/>
          <w:lang w:val="en-US" w:eastAsia="en-US" w:bidi="en-US"/>
        </w:rPr>
        <w:t>9</w:t>
      </w:r>
      <w:r w:rsidR="00DD01D4">
        <w:rPr>
          <w:rFonts w:eastAsia="Times New Roman"/>
          <w:caps/>
          <w:color w:val="auto"/>
          <w:spacing w:val="15"/>
          <w:sz w:val="22"/>
          <w:lang w:val="en-US" w:eastAsia="en-US" w:bidi="en-US"/>
        </w:rPr>
        <w:t>.1</w:t>
      </w:r>
      <w:r w:rsidR="00DD01D4" w:rsidRPr="002454BD">
        <w:rPr>
          <w:rFonts w:eastAsia="Times New Roman"/>
          <w:caps/>
          <w:color w:val="auto"/>
          <w:spacing w:val="15"/>
          <w:sz w:val="22"/>
          <w:lang w:val="en-US" w:eastAsia="en-US" w:bidi="en-US"/>
        </w:rPr>
        <w:t xml:space="preserve"> </w:t>
      </w:r>
      <w:r w:rsidR="00DD01D4" w:rsidRPr="00077ACF">
        <w:rPr>
          <w:rStyle w:val="Heading3Char"/>
          <w:b/>
          <w:bCs/>
        </w:rPr>
        <w:t>Writing Essays</w:t>
      </w:r>
      <w:bookmarkEnd w:id="84"/>
      <w:bookmarkEnd w:id="85"/>
      <w:bookmarkEnd w:id="87"/>
    </w:p>
    <w:tbl>
      <w:tblPr>
        <w:tblStyle w:val="TableGrid0"/>
        <w:tblW w:w="10440" w:type="dxa"/>
        <w:tblInd w:w="-95" w:type="dxa"/>
        <w:tblLook w:val="04A0" w:firstRow="1" w:lastRow="0" w:firstColumn="1" w:lastColumn="0" w:noHBand="0" w:noVBand="1"/>
      </w:tblPr>
      <w:tblGrid>
        <w:gridCol w:w="10440"/>
      </w:tblGrid>
      <w:tr w:rsidR="00DD01D4" w14:paraId="4B2D029C" w14:textId="77777777" w:rsidTr="00DA4AC0">
        <w:tc>
          <w:tcPr>
            <w:tcW w:w="10440" w:type="dxa"/>
            <w:shd w:val="clear" w:color="auto" w:fill="A8D08D" w:themeFill="accent6" w:themeFillTint="99"/>
          </w:tcPr>
          <w:bookmarkEnd w:id="86"/>
          <w:p w14:paraId="509F00F2" w14:textId="727D2108" w:rsidR="00DD01D4" w:rsidRPr="00C66071" w:rsidRDefault="00DD01D4" w:rsidP="00DA4AC0">
            <w:pPr>
              <w:rPr>
                <w:b/>
                <w:bCs/>
              </w:rPr>
            </w:pPr>
            <w:r w:rsidRPr="00C66071">
              <w:rPr>
                <w:b/>
                <w:bCs/>
              </w:rPr>
              <w:t xml:space="preserve">Guidelines for Essay Writing </w:t>
            </w:r>
          </w:p>
          <w:p w14:paraId="7EF41236" w14:textId="77777777" w:rsidR="00DD01D4" w:rsidRDefault="00DD01D4" w:rsidP="00DA4AC0">
            <w:r>
              <w:t xml:space="preserve">Learning to write is learning to think. You don’t know anything clearly unless you can state it in writing - S. I. Hayakawa  </w:t>
            </w:r>
          </w:p>
          <w:p w14:paraId="746B9AB3" w14:textId="77777777" w:rsidR="00DD01D4" w:rsidRDefault="00DD01D4" w:rsidP="00DA4AC0">
            <w:r w:rsidRPr="00694834">
              <w:rPr>
                <w:b/>
                <w:bCs/>
              </w:rPr>
              <w:t>Here are some suggestions which should guide you towards writing a good essay</w:t>
            </w:r>
            <w:r>
              <w:t xml:space="preserve">. </w:t>
            </w:r>
          </w:p>
          <w:p w14:paraId="5F1AB33F" w14:textId="77777777" w:rsidR="00DD01D4" w:rsidRDefault="00DD01D4" w:rsidP="00DA4AC0">
            <w:r>
              <w:t xml:space="preserve">Your basic aim in writing an essay is to convince your reader (in this case, your lecturer) that you understand the topic under discussion. And you convince us about this when you are able to write lucidly, logically, and succinctly about it, providing lots of explanation in the process. </w:t>
            </w:r>
          </w:p>
          <w:p w14:paraId="1E5B5939" w14:textId="77777777" w:rsidR="00DD01D4" w:rsidRDefault="00DD01D4" w:rsidP="00DA4AC0">
            <w:r>
              <w:t>There are a few bad essay-writing habits which tend to convince us of the opposite, namely that you do not understand what you are writing about. Avoiding these bad habits should almost assure you of writing an acceptable if not a good essay.</w:t>
            </w:r>
          </w:p>
          <w:p w14:paraId="317A9150" w14:textId="77777777" w:rsidR="00DD01D4" w:rsidRDefault="00DD01D4" w:rsidP="00DA4AC0">
            <w:r>
              <w:t xml:space="preserve"> </w:t>
            </w:r>
            <w:r>
              <w:sym w:font="Symbol" w:char="F0B7"/>
            </w:r>
            <w:r>
              <w:t xml:space="preserve"> It is a bad essay-writing habit, when you write a disjointed collection of random notes on the topic under discussion. Rather give your essay a logical structure, systematically building your argument up by letting each sentence, paragraph or whole section follow logically onto the previous one. Your reader must be able to understand why you discuss the things in the order that you do. </w:t>
            </w:r>
          </w:p>
          <w:p w14:paraId="462566FB" w14:textId="77777777" w:rsidR="00DD01D4" w:rsidRPr="00476C1B" w:rsidRDefault="00DD01D4" w:rsidP="00DA4AC0">
            <w:pPr>
              <w:rPr>
                <w:b/>
                <w:bCs/>
              </w:rPr>
            </w:pPr>
            <w:r w:rsidRPr="00476C1B">
              <w:rPr>
                <w:b/>
                <w:bCs/>
              </w:rPr>
              <w:t xml:space="preserve">Here are a few hints to help you put a logical structure to your essay. </w:t>
            </w:r>
          </w:p>
          <w:p w14:paraId="23EC7883" w14:textId="77777777" w:rsidR="00DD01D4" w:rsidRDefault="00DD01D4" w:rsidP="00DA4AC0">
            <w:r>
              <w:t xml:space="preserve">Start your essay with a short </w:t>
            </w:r>
            <w:r w:rsidRPr="00AF6797">
              <w:rPr>
                <w:b/>
                <w:bCs/>
              </w:rPr>
              <w:t>introduction</w:t>
            </w:r>
            <w:r>
              <w:t xml:space="preserve"> where you briefly introduce your topic by placing it in a wider context and where you explain how you plan to go about dealing with that topic. </w:t>
            </w:r>
          </w:p>
          <w:p w14:paraId="41D7FE73" w14:textId="77777777" w:rsidR="00DD01D4" w:rsidRDefault="00DD01D4" w:rsidP="00DA4AC0">
            <w:r>
              <w:t xml:space="preserve">Divide the main body of your essay up in </w:t>
            </w:r>
            <w:r w:rsidRPr="00476C1B">
              <w:rPr>
                <w:b/>
                <w:bCs/>
              </w:rPr>
              <w:t>various sections</w:t>
            </w:r>
            <w:r>
              <w:t xml:space="preserve"> and </w:t>
            </w:r>
            <w:r w:rsidRPr="00476C1B">
              <w:rPr>
                <w:b/>
                <w:bCs/>
              </w:rPr>
              <w:t>sub-sections</w:t>
            </w:r>
            <w:r>
              <w:t xml:space="preserve"> each with its own heading. It is preferable that </w:t>
            </w:r>
            <w:proofErr w:type="spellStart"/>
            <w:r>
              <w:t>you</w:t>
            </w:r>
            <w:proofErr w:type="spellEnd"/>
            <w:r>
              <w:t xml:space="preserve"> number your sections. </w:t>
            </w:r>
          </w:p>
          <w:p w14:paraId="164958D9" w14:textId="77777777" w:rsidR="00DD01D4" w:rsidRDefault="00DD01D4" w:rsidP="00DA4AC0">
            <w:r>
              <w:t xml:space="preserve">At the end of each section (or at the start of the following section), try to write a so-called bridging sentence, in which you briefly indicate how the following section is logically linked to the previous one. This helps the reader to follow the logical flow of your essay. End your essay with a short conclusion in which you briefly summarise your main findings. </w:t>
            </w:r>
          </w:p>
          <w:p w14:paraId="16E232DC" w14:textId="77777777" w:rsidR="00DD01D4" w:rsidRDefault="00DD01D4" w:rsidP="00DA4AC0">
            <w:r>
              <w:sym w:font="Symbol" w:char="F0B7"/>
            </w:r>
            <w:r>
              <w:t xml:space="preserve"> </w:t>
            </w:r>
            <w:r w:rsidRPr="00694834">
              <w:rPr>
                <w:b/>
                <w:bCs/>
              </w:rPr>
              <w:t>It is a bad essay-writing habit</w:t>
            </w:r>
            <w:r>
              <w:t xml:space="preserve">, when you let your essay consist of a succession of summaries of the prescribed readings. Rather combine the subject matter of these readings into a single narrative with its own logical structure. </w:t>
            </w:r>
          </w:p>
          <w:p w14:paraId="7EC5D3F8" w14:textId="77777777" w:rsidR="00DD01D4" w:rsidRDefault="00DD01D4" w:rsidP="00DA4AC0">
            <w:r>
              <w:lastRenderedPageBreak/>
              <w:sym w:font="Symbol" w:char="F0B7"/>
            </w:r>
            <w:r>
              <w:t xml:space="preserve"> </w:t>
            </w:r>
            <w:r w:rsidRPr="00694834">
              <w:rPr>
                <w:b/>
                <w:bCs/>
              </w:rPr>
              <w:t>It is a bad essay-writing habit</w:t>
            </w:r>
            <w:r>
              <w:t xml:space="preserve"> when you copy your sources. There is the perennial problem that students, when they battle to understand the subject matter, tend to cover up their lack of understanding by copying sections of the prescribed literature or by using extensive quotations from it. Unfortunately, you have to express yourself in sentences that 40 are substantially of your own making. If you need to paraphrase the text of the literature do so really loosely, or else make an attempt to compose your own sentences. We cannot accept copying or close paraphrasing for various reasons. </w:t>
            </w:r>
          </w:p>
          <w:p w14:paraId="0661DE30" w14:textId="77777777" w:rsidR="00DD01D4" w:rsidRDefault="00DD01D4" w:rsidP="00DA4AC0">
            <w:r>
              <w:t xml:space="preserve">First, it is plagiarism which amounts to cheating. In order to prevent you from handing in a plagiarised assignment, you are required to submit your assignment to a plagiarism check through a web program called </w:t>
            </w:r>
            <w:r w:rsidRPr="00C66071">
              <w:rPr>
                <w:b/>
                <w:bCs/>
                <w:i/>
                <w:iCs/>
              </w:rPr>
              <w:t>Safe Assign</w:t>
            </w:r>
            <w:r>
              <w:t>. Failure to do so will mean that we return your assignment to you unmarked earning 0%. Tshwane University of Technology has a zero tolerance for plagiarism. We are, of course, well aware that many students do not consciously cheat by plagiarising; they unwittingly plagiarise simply because they don’t know any better – also because we do not always make a big fuss about the dangers of plagiarism at undergraduate level.</w:t>
            </w:r>
          </w:p>
          <w:p w14:paraId="73958C1C" w14:textId="77777777" w:rsidR="00DD01D4" w:rsidRDefault="00DD01D4" w:rsidP="00DA4AC0">
            <w:pPr>
              <w:ind w:left="0" w:firstLine="0"/>
            </w:pPr>
          </w:p>
        </w:tc>
      </w:tr>
    </w:tbl>
    <w:p w14:paraId="3B832459" w14:textId="3C004C55" w:rsidR="00DD01D4" w:rsidRDefault="00DD01D4" w:rsidP="00201370">
      <w:pPr>
        <w:ind w:left="0" w:firstLine="0"/>
      </w:pPr>
    </w:p>
    <w:p w14:paraId="77A16102" w14:textId="4EEE3214" w:rsidR="007109D5" w:rsidRPr="002454BD" w:rsidRDefault="007109D5" w:rsidP="007504C1">
      <w:pPr>
        <w:pStyle w:val="Heading3"/>
        <w:rPr>
          <w:rFonts w:eastAsia="Times New Roman"/>
          <w:caps/>
          <w:color w:val="auto"/>
          <w:spacing w:val="15"/>
          <w:sz w:val="22"/>
          <w:lang w:val="en-US" w:eastAsia="en-US" w:bidi="en-US"/>
        </w:rPr>
      </w:pPr>
      <w:bookmarkStart w:id="88" w:name="_Toc123722333"/>
      <w:bookmarkStart w:id="89" w:name="_Toc124110387"/>
      <w:bookmarkStart w:id="90" w:name="_Hlk122093708"/>
      <w:r>
        <w:rPr>
          <w:rFonts w:eastAsia="Times New Roman"/>
          <w:caps/>
          <w:color w:val="auto"/>
          <w:spacing w:val="15"/>
          <w:sz w:val="22"/>
          <w:lang w:val="en-US" w:eastAsia="en-US" w:bidi="en-US"/>
        </w:rPr>
        <w:t xml:space="preserve">9.2 </w:t>
      </w:r>
      <w:bookmarkEnd w:id="88"/>
      <w:r w:rsidR="00954E06">
        <w:rPr>
          <w:rStyle w:val="Heading3Char"/>
          <w:b/>
          <w:bCs/>
        </w:rPr>
        <w:t>Referencing</w:t>
      </w:r>
      <w:bookmarkEnd w:id="89"/>
    </w:p>
    <w:tbl>
      <w:tblPr>
        <w:tblStyle w:val="TableGrid0"/>
        <w:tblW w:w="10440" w:type="dxa"/>
        <w:tblInd w:w="-95" w:type="dxa"/>
        <w:tblLook w:val="04A0" w:firstRow="1" w:lastRow="0" w:firstColumn="1" w:lastColumn="0" w:noHBand="0" w:noVBand="1"/>
      </w:tblPr>
      <w:tblGrid>
        <w:gridCol w:w="10440"/>
      </w:tblGrid>
      <w:tr w:rsidR="007109D5" w14:paraId="1B8108BA" w14:textId="77777777" w:rsidTr="00DA4AC0">
        <w:tc>
          <w:tcPr>
            <w:tcW w:w="10440" w:type="dxa"/>
            <w:shd w:val="clear" w:color="auto" w:fill="A8D08D" w:themeFill="accent6" w:themeFillTint="99"/>
          </w:tcPr>
          <w:bookmarkEnd w:id="90"/>
          <w:p w14:paraId="094644C5" w14:textId="77777777" w:rsidR="007109D5" w:rsidRDefault="007109D5" w:rsidP="00DA4AC0">
            <w:r>
              <w:t xml:space="preserve">There are various ways of citing your sources, but we recommend that you acquaint yourself with the Harvard Method, as it is the most widely used in economics. According to this citation system, you do NOT use footnotes to give the bibliographical particulars of a source, as is customary in other systems. Instead, the bare essentials to identify the source, such as the surname of its author, its year of publication and the page reference (where appropriate) are given in the text itself between brackets. Like this: </w:t>
            </w:r>
          </w:p>
          <w:p w14:paraId="67C8E758" w14:textId="77777777" w:rsidR="007109D5" w:rsidRDefault="007109D5" w:rsidP="00DA4AC0">
            <w:r w:rsidRPr="001707AB">
              <w:rPr>
                <w:b/>
                <w:bCs/>
              </w:rPr>
              <w:t>Keynes (1936, p.129)</w:t>
            </w:r>
            <w:r>
              <w:t xml:space="preserve"> is of the opinion that unemployment is caused by insufficient demand. </w:t>
            </w:r>
          </w:p>
          <w:p w14:paraId="21601A80" w14:textId="77777777" w:rsidR="007109D5" w:rsidRDefault="007109D5" w:rsidP="00DA4AC0">
            <w:r>
              <w:t xml:space="preserve">or </w:t>
            </w:r>
          </w:p>
          <w:p w14:paraId="7EE559D1" w14:textId="77777777" w:rsidR="007109D5" w:rsidRDefault="007109D5" w:rsidP="00DA4AC0">
            <w:r>
              <w:t xml:space="preserve">Unemployment is caused by insufficient demand </w:t>
            </w:r>
            <w:r w:rsidRPr="005B6813">
              <w:rPr>
                <w:b/>
                <w:bCs/>
              </w:rPr>
              <w:t>(Keynes 1936)</w:t>
            </w:r>
            <w:r w:rsidRPr="005B6813">
              <w:t>.</w:t>
            </w:r>
            <w:r w:rsidRPr="005B6813">
              <w:rPr>
                <w:b/>
                <w:bCs/>
              </w:rPr>
              <w:t xml:space="preserve"> </w:t>
            </w:r>
          </w:p>
          <w:p w14:paraId="3FB3A568" w14:textId="77777777" w:rsidR="007109D5" w:rsidRDefault="007109D5" w:rsidP="00DA4AC0">
            <w:r>
              <w:t xml:space="preserve">When you give a direct quotation, you would for example write: </w:t>
            </w:r>
          </w:p>
          <w:p w14:paraId="69DD51A2" w14:textId="77777777" w:rsidR="007109D5" w:rsidRDefault="007109D5" w:rsidP="00DA4AC0">
            <w:r w:rsidRPr="005B6813">
              <w:rPr>
                <w:b/>
                <w:bCs/>
              </w:rPr>
              <w:t>Keynes (1936)</w:t>
            </w:r>
            <w:r>
              <w:t xml:space="preserve"> states that “the essential character of the argument is precisely the same whether or not money-wages, etc., are liable to change.” </w:t>
            </w:r>
          </w:p>
          <w:p w14:paraId="6A919F4C" w14:textId="77777777" w:rsidR="007109D5" w:rsidRDefault="007109D5" w:rsidP="00DA4AC0">
            <w:r>
              <w:t xml:space="preserve">or </w:t>
            </w:r>
          </w:p>
          <w:p w14:paraId="6F991294" w14:textId="77777777" w:rsidR="007109D5" w:rsidRDefault="007109D5" w:rsidP="00DA4AC0">
            <w:r>
              <w:t xml:space="preserve">It should be noted that according to </w:t>
            </w:r>
            <w:r w:rsidRPr="005B6813">
              <w:rPr>
                <w:b/>
                <w:bCs/>
              </w:rPr>
              <w:t>Keynes (1936)</w:t>
            </w:r>
            <w:r>
              <w:t xml:space="preserve"> “the essential character of the argument is precisely the same whether or not money-wages, etc., are liable to change”. </w:t>
            </w:r>
          </w:p>
          <w:p w14:paraId="5E6AAE27" w14:textId="77777777" w:rsidR="007109D5" w:rsidRDefault="007109D5" w:rsidP="00DA4AC0">
            <w:r>
              <w:t xml:space="preserve">The information provided between brackets in the text should be sufficient to identify the source in the list of references at the end of your essay. The reader can then check the list of references for the full particulars of </w:t>
            </w:r>
            <w:r w:rsidRPr="005B6813">
              <w:rPr>
                <w:b/>
                <w:bCs/>
              </w:rPr>
              <w:t xml:space="preserve">Keynes (1936), </w:t>
            </w:r>
            <w:r>
              <w:t xml:space="preserve">so that he or she can trace the book in a library or on the internet if necessary. When you give a direct quotation from a source or you wish to acknowledge a very specific idea or proposition made in that source, you should also provide the page number, so that the reader can more easily locate where in the source the relevant </w:t>
            </w:r>
            <w:r>
              <w:lastRenderedPageBreak/>
              <w:t>idea or proposition is mentioned. However, when you wish to acknowledge a broad idea which is the main message of a</w:t>
            </w:r>
          </w:p>
          <w:p w14:paraId="3DA7E7B5" w14:textId="77777777" w:rsidR="007109D5" w:rsidRDefault="007109D5" w:rsidP="00DA4AC0">
            <w:r>
              <w:t xml:space="preserve">Avoid including bibliographical detail in the text of your essay, like the initials of the author, the academic institution for which he or she works, or the title of his or her publication. For example, don’t write something like: </w:t>
            </w:r>
          </w:p>
          <w:p w14:paraId="6D70E6EA" w14:textId="77777777" w:rsidR="007109D5" w:rsidRDefault="007109D5" w:rsidP="00DA4AC0">
            <w:r>
              <w:t xml:space="preserve">F.N. Gumede, on page 14 of her work Towards a Better Understanding of Microeconomics, expresses the opinion that…. </w:t>
            </w:r>
          </w:p>
          <w:p w14:paraId="1F5788E2" w14:textId="328DE8E2" w:rsidR="007109D5" w:rsidRDefault="007109D5" w:rsidP="00DA4AC0">
            <w:r>
              <w:t xml:space="preserve">Rather just write: </w:t>
            </w:r>
            <w:r w:rsidR="00AB7FA7" w:rsidRPr="00AB7FA7">
              <w:rPr>
                <w:b/>
                <w:bCs/>
              </w:rPr>
              <w:t>Hadebe</w:t>
            </w:r>
            <w:r w:rsidRPr="007F2D37">
              <w:rPr>
                <w:b/>
                <w:bCs/>
              </w:rPr>
              <w:t xml:space="preserve"> (2016)</w:t>
            </w:r>
            <w:r>
              <w:t xml:space="preserve"> expresses the opinion that …. The reader is then referred to the list of references for further information about </w:t>
            </w:r>
            <w:r w:rsidR="00AB7FA7" w:rsidRPr="00AB7FA7">
              <w:rPr>
                <w:b/>
                <w:bCs/>
              </w:rPr>
              <w:t>Hadebe</w:t>
            </w:r>
            <w:r w:rsidRPr="007F2D37">
              <w:rPr>
                <w:b/>
                <w:bCs/>
              </w:rPr>
              <w:t xml:space="preserve"> (2016)</w:t>
            </w:r>
            <w:r>
              <w:t>. When a publication has three or more authors, only the first of the authors (in the order as appearing on the title page of the publication) needs to be mentioned in the text followed by “et al.”, which is an abbreviation of the Latin for “and others”. For example, instead of writing “</w:t>
            </w:r>
            <w:r w:rsidRPr="00FB206A">
              <w:rPr>
                <w:b/>
                <w:bCs/>
              </w:rPr>
              <w:t xml:space="preserve">Zerihun, Mdlalose and </w:t>
            </w:r>
            <w:r w:rsidR="00AB7FA7">
              <w:rPr>
                <w:b/>
                <w:bCs/>
              </w:rPr>
              <w:t>Hadebe</w:t>
            </w:r>
            <w:r w:rsidRPr="00FB206A">
              <w:rPr>
                <w:b/>
                <w:bCs/>
              </w:rPr>
              <w:t xml:space="preserve"> (2016)</w:t>
            </w:r>
            <w:r>
              <w:t xml:space="preserve"> express the opinion that …”, you can write “</w:t>
            </w:r>
            <w:r w:rsidRPr="00FB206A">
              <w:rPr>
                <w:b/>
                <w:bCs/>
              </w:rPr>
              <w:t xml:space="preserve">Zerihun </w:t>
            </w:r>
            <w:r w:rsidRPr="00FB206A">
              <w:rPr>
                <w:b/>
                <w:bCs/>
                <w:i/>
                <w:iCs/>
              </w:rPr>
              <w:t>et al</w:t>
            </w:r>
            <w:r w:rsidRPr="00FB206A">
              <w:rPr>
                <w:b/>
                <w:bCs/>
              </w:rPr>
              <w:t>. (2016)</w:t>
            </w:r>
            <w:r>
              <w:t xml:space="preserve"> express the opinion that …”. However, in the list of references at the end of your essay, you will have to specify all authors again. In-text citations referring of material used.</w:t>
            </w:r>
          </w:p>
          <w:p w14:paraId="7C2B12E6" w14:textId="77777777" w:rsidR="007109D5" w:rsidRDefault="007109D5" w:rsidP="00DA4AC0">
            <w:pPr>
              <w:ind w:left="0" w:firstLine="0"/>
            </w:pPr>
          </w:p>
        </w:tc>
      </w:tr>
    </w:tbl>
    <w:p w14:paraId="55694B6A" w14:textId="763EE5B9" w:rsidR="00DD01D4" w:rsidRDefault="00DD01D4" w:rsidP="00201370">
      <w:pPr>
        <w:ind w:left="0" w:firstLine="0"/>
      </w:pPr>
    </w:p>
    <w:p w14:paraId="23C69A82" w14:textId="58E49ECE" w:rsidR="007109D5" w:rsidRPr="00077ACF" w:rsidRDefault="007109D5" w:rsidP="007504C1">
      <w:pPr>
        <w:pStyle w:val="Heading3"/>
        <w:rPr>
          <w:rFonts w:eastAsia="Times New Roman"/>
          <w:caps/>
          <w:color w:val="auto"/>
          <w:spacing w:val="15"/>
          <w:szCs w:val="24"/>
          <w:lang w:val="en-US" w:eastAsia="en-US" w:bidi="en-US"/>
        </w:rPr>
      </w:pPr>
      <w:bookmarkStart w:id="91" w:name="_Toc123722334"/>
      <w:bookmarkStart w:id="92" w:name="_Toc124110388"/>
      <w:bookmarkStart w:id="93" w:name="_Hlk122094261"/>
      <w:r w:rsidRPr="00077ACF">
        <w:rPr>
          <w:rFonts w:eastAsia="Times New Roman"/>
          <w:caps/>
          <w:color w:val="auto"/>
          <w:spacing w:val="15"/>
          <w:szCs w:val="24"/>
          <w:lang w:val="en-US" w:eastAsia="en-US" w:bidi="en-US"/>
        </w:rPr>
        <w:t xml:space="preserve">9.3 </w:t>
      </w:r>
      <w:r w:rsidRPr="00077ACF">
        <w:rPr>
          <w:rStyle w:val="Heading3Char"/>
          <w:b/>
          <w:bCs/>
          <w:szCs w:val="24"/>
        </w:rPr>
        <w:t>How to present a list of references</w:t>
      </w:r>
      <w:bookmarkEnd w:id="91"/>
      <w:bookmarkEnd w:id="92"/>
    </w:p>
    <w:tbl>
      <w:tblPr>
        <w:tblStyle w:val="TableGrid0"/>
        <w:tblW w:w="10440" w:type="dxa"/>
        <w:tblInd w:w="-95" w:type="dxa"/>
        <w:tblLook w:val="04A0" w:firstRow="1" w:lastRow="0" w:firstColumn="1" w:lastColumn="0" w:noHBand="0" w:noVBand="1"/>
      </w:tblPr>
      <w:tblGrid>
        <w:gridCol w:w="10440"/>
      </w:tblGrid>
      <w:tr w:rsidR="007109D5" w14:paraId="775FE6A2" w14:textId="77777777" w:rsidTr="00DA4AC0">
        <w:tc>
          <w:tcPr>
            <w:tcW w:w="10440" w:type="dxa"/>
            <w:shd w:val="clear" w:color="auto" w:fill="A8D08D" w:themeFill="accent6" w:themeFillTint="99"/>
          </w:tcPr>
          <w:bookmarkEnd w:id="93"/>
          <w:p w14:paraId="3EAF86DF" w14:textId="77777777" w:rsidR="007109D5" w:rsidRDefault="007109D5" w:rsidP="00DA4AC0">
            <w:r>
              <w:t xml:space="preserve">The entries in your list of references must be ordered alphabetically according to author’s surname. There is considerable variation in how the entries in a list of references are presented in the various academic publications. For the purpose of this module, we recommend that you stick to the following rules. </w:t>
            </w:r>
          </w:p>
          <w:p w14:paraId="6ED5EECD" w14:textId="77777777" w:rsidR="007109D5" w:rsidRDefault="007109D5" w:rsidP="00DA4AC0">
            <w:r>
              <w:t xml:space="preserve">How a source is to be presented in your list of references differs according to the type of source: </w:t>
            </w:r>
          </w:p>
          <w:p w14:paraId="20372DDA" w14:textId="77777777" w:rsidR="007109D5" w:rsidRPr="00867A2A" w:rsidRDefault="007109D5" w:rsidP="00DA4AC0">
            <w:pPr>
              <w:rPr>
                <w:b/>
                <w:bCs/>
              </w:rPr>
            </w:pPr>
            <w:r w:rsidRPr="00867A2A">
              <w:rPr>
                <w:b/>
                <w:bCs/>
              </w:rPr>
              <w:t xml:space="preserve">Book: </w:t>
            </w:r>
          </w:p>
          <w:p w14:paraId="7FE6D5F0" w14:textId="77777777" w:rsidR="007109D5" w:rsidRDefault="007109D5" w:rsidP="00DA4AC0">
            <w:r>
              <w:t xml:space="preserve">Goodman, J. M. 2020. </w:t>
            </w:r>
            <w:r w:rsidRPr="00867A2A">
              <w:rPr>
                <w:i/>
                <w:iCs/>
              </w:rPr>
              <w:t>Good Economics</w:t>
            </w:r>
            <w:r>
              <w:t xml:space="preserve">. Pretoria: Good Book Publishers. 44 Notice that the title of the book is rendered in italics. </w:t>
            </w:r>
          </w:p>
          <w:p w14:paraId="55AA5EE8" w14:textId="77777777" w:rsidR="007109D5" w:rsidRPr="00867A2A" w:rsidRDefault="007109D5" w:rsidP="00DA4AC0">
            <w:pPr>
              <w:rPr>
                <w:b/>
                <w:bCs/>
              </w:rPr>
            </w:pPr>
            <w:r w:rsidRPr="00867A2A">
              <w:rPr>
                <w:b/>
                <w:bCs/>
              </w:rPr>
              <w:t xml:space="preserve">Journal article: </w:t>
            </w:r>
          </w:p>
          <w:p w14:paraId="0407DAE7" w14:textId="77777777" w:rsidR="007109D5" w:rsidRDefault="007109D5" w:rsidP="00DA4AC0">
            <w:r>
              <w:t xml:space="preserve">Goodman, J. M. 2020. Good Economics in South Africa. </w:t>
            </w:r>
            <w:r w:rsidRPr="00867A2A">
              <w:rPr>
                <w:i/>
                <w:iCs/>
              </w:rPr>
              <w:t>Journal for Good Economics</w:t>
            </w:r>
            <w:r>
              <w:t xml:space="preserve"> 10: 25-35. </w:t>
            </w:r>
          </w:p>
          <w:p w14:paraId="3C65839E" w14:textId="77777777" w:rsidR="007109D5" w:rsidRDefault="007109D5" w:rsidP="00DA4AC0">
            <w:r>
              <w:t xml:space="preserve">Note that the title of the journal, but not the title of the article, is given in italics. Note, also, that “10” refers to the volume number of the journal and “25-35” indicates the pages which the article takes up in the journal. </w:t>
            </w:r>
          </w:p>
          <w:p w14:paraId="1D772AFA" w14:textId="77777777" w:rsidR="007109D5" w:rsidRPr="00867A2A" w:rsidRDefault="007109D5" w:rsidP="00DA4AC0">
            <w:pPr>
              <w:rPr>
                <w:b/>
                <w:bCs/>
              </w:rPr>
            </w:pPr>
            <w:r w:rsidRPr="00867A2A">
              <w:rPr>
                <w:b/>
                <w:bCs/>
              </w:rPr>
              <w:t xml:space="preserve">Chapter in an edited book: </w:t>
            </w:r>
          </w:p>
          <w:p w14:paraId="7FB885D8" w14:textId="77777777" w:rsidR="007109D5" w:rsidRDefault="007109D5" w:rsidP="00DA4AC0">
            <w:r>
              <w:t xml:space="preserve">Goodfellow, P. K. 2020. Good Economics in South Africa. In John M. Goodman and Mary B. </w:t>
            </w:r>
            <w:proofErr w:type="spellStart"/>
            <w:r>
              <w:t>Goodwoman</w:t>
            </w:r>
            <w:proofErr w:type="spellEnd"/>
            <w:r>
              <w:t xml:space="preserve"> (eds) 2020. </w:t>
            </w:r>
            <w:r w:rsidRPr="00867A2A">
              <w:rPr>
                <w:i/>
                <w:iCs/>
              </w:rPr>
              <w:t>Good Economics in the World</w:t>
            </w:r>
            <w:r>
              <w:t xml:space="preserve">. Pretoria: Good Book Publishers. Again, notice that the title of the book, but not the title of the chapter, is given in italics. </w:t>
            </w:r>
          </w:p>
          <w:p w14:paraId="64F3A52E" w14:textId="77777777" w:rsidR="007109D5" w:rsidRPr="00867A2A" w:rsidRDefault="007109D5" w:rsidP="00DA4AC0">
            <w:pPr>
              <w:rPr>
                <w:b/>
                <w:bCs/>
              </w:rPr>
            </w:pPr>
            <w:r w:rsidRPr="00867A2A">
              <w:rPr>
                <w:b/>
                <w:bCs/>
              </w:rPr>
              <w:t xml:space="preserve">Working paper: </w:t>
            </w:r>
          </w:p>
          <w:p w14:paraId="7214BD56" w14:textId="77777777" w:rsidR="007109D5" w:rsidRDefault="007109D5" w:rsidP="00DA4AC0">
            <w:r>
              <w:lastRenderedPageBreak/>
              <w:t>Goodman, J. M. 2020. Good Economics in South Africa</w:t>
            </w:r>
            <w:r w:rsidRPr="00867A2A">
              <w:rPr>
                <w:i/>
                <w:iCs/>
              </w:rPr>
              <w:t>. Worldwide Society for Good Books</w:t>
            </w:r>
            <w:r>
              <w:t xml:space="preserve">, </w:t>
            </w:r>
            <w:r w:rsidRPr="00867A2A">
              <w:rPr>
                <w:i/>
                <w:iCs/>
              </w:rPr>
              <w:t>Working Paper 2020/36</w:t>
            </w:r>
            <w:r>
              <w:t xml:space="preserve">. New York: WSGB. </w:t>
            </w:r>
          </w:p>
          <w:p w14:paraId="20B06E1A" w14:textId="77777777" w:rsidR="007109D5" w:rsidRDefault="007109D5" w:rsidP="00DA4AC0">
            <w:r>
              <w:t xml:space="preserve">Once again, note that the title of the working paper series, but not the title of the paper itself, is given in italics. </w:t>
            </w:r>
          </w:p>
          <w:p w14:paraId="2B7C979D" w14:textId="77777777" w:rsidR="007109D5" w:rsidRPr="00867A2A" w:rsidRDefault="007109D5" w:rsidP="00DA4AC0">
            <w:pPr>
              <w:rPr>
                <w:b/>
                <w:bCs/>
              </w:rPr>
            </w:pPr>
            <w:r w:rsidRPr="00867A2A">
              <w:rPr>
                <w:b/>
                <w:bCs/>
              </w:rPr>
              <w:t xml:space="preserve">Article in magazine or newspaper: </w:t>
            </w:r>
          </w:p>
          <w:p w14:paraId="65D13667" w14:textId="77777777" w:rsidR="007109D5" w:rsidRDefault="007109D5" w:rsidP="00DA4AC0">
            <w:r>
              <w:t xml:space="preserve">Goodman, J. M. 2020. Good Economics in South Africa. Business Day, 11 September. Once again, notice that the title of the magazine or newspaper, but not the title of the article itself, is given in italics. </w:t>
            </w:r>
          </w:p>
          <w:p w14:paraId="2620FB7D" w14:textId="153720CA" w:rsidR="007109D5" w:rsidRPr="00867A2A" w:rsidRDefault="007109D5" w:rsidP="00DA4AC0">
            <w:pPr>
              <w:rPr>
                <w:b/>
                <w:bCs/>
              </w:rPr>
            </w:pPr>
            <w:r w:rsidRPr="00867A2A">
              <w:rPr>
                <w:b/>
                <w:bCs/>
              </w:rPr>
              <w:t>Internet source:</w:t>
            </w:r>
          </w:p>
          <w:p w14:paraId="5A5CBDBB" w14:textId="77777777" w:rsidR="007109D5" w:rsidRPr="00202FA0" w:rsidRDefault="007109D5" w:rsidP="00DA4AC0">
            <w:pPr>
              <w:rPr>
                <w:b/>
                <w:bCs/>
              </w:rPr>
            </w:pPr>
            <w:r>
              <w:t>Goodman, J. M. 2020. Good Economics in South Africa. Tshwane University of Technology. https://www.tut.ac.za/occasionalpublications/201578.pdf. Accessed 11 September 2022.</w:t>
            </w:r>
          </w:p>
          <w:p w14:paraId="32E7882D" w14:textId="77777777" w:rsidR="007109D5" w:rsidRDefault="007109D5" w:rsidP="00DA4AC0">
            <w:pPr>
              <w:ind w:left="0" w:firstLine="0"/>
            </w:pPr>
          </w:p>
        </w:tc>
      </w:tr>
    </w:tbl>
    <w:p w14:paraId="6741134B" w14:textId="77777777" w:rsidR="00530B6D" w:rsidRDefault="00530B6D" w:rsidP="00005951">
      <w:pPr>
        <w:ind w:left="0" w:firstLine="0"/>
      </w:pPr>
    </w:p>
    <w:p w14:paraId="7F87DA47" w14:textId="77777777" w:rsidR="005B67B5" w:rsidRPr="005B67B5" w:rsidRDefault="005B67B5" w:rsidP="005B67B5"/>
    <w:p w14:paraId="48BD6D73" w14:textId="1E6FCBC9" w:rsidR="00077ACF" w:rsidRPr="00077ACF" w:rsidRDefault="00077ACF" w:rsidP="00077ACF">
      <w:r w:rsidRPr="007D5089">
        <w:rPr>
          <w:rFonts w:ascii="Times New Roman" w:eastAsia="Times New Roman" w:hAnsi="Times New Roman" w:cs="Times New Roman"/>
          <w:b/>
          <w:noProof/>
          <w:szCs w:val="20"/>
          <w:lang w:val="en-US" w:eastAsia="en-US"/>
        </w:rPr>
        <mc:AlternateContent>
          <mc:Choice Requires="wps">
            <w:drawing>
              <wp:anchor distT="0" distB="0" distL="114300" distR="114300" simplePos="0" relativeHeight="251722752" behindDoc="0" locked="0" layoutInCell="1" allowOverlap="1" wp14:anchorId="41E99E3C" wp14:editId="3A6830D3">
                <wp:simplePos x="0" y="0"/>
                <wp:positionH relativeFrom="margin">
                  <wp:posOffset>0</wp:posOffset>
                </wp:positionH>
                <wp:positionV relativeFrom="paragraph">
                  <wp:posOffset>0</wp:posOffset>
                </wp:positionV>
                <wp:extent cx="6477000" cy="438150"/>
                <wp:effectExtent l="0" t="0" r="38100" b="57150"/>
                <wp:wrapNone/>
                <wp:docPr id="5"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0" cy="438150"/>
                        </a:xfrm>
                        <a:prstGeom prst="rect">
                          <a:avLst/>
                        </a:prstGeom>
                        <a:gradFill rotWithShape="0">
                          <a:gsLst>
                            <a:gs pos="0">
                              <a:srgbClr val="FFFFFF"/>
                            </a:gs>
                            <a:gs pos="100000">
                              <a:srgbClr val="B8CCE4"/>
                            </a:gs>
                          </a:gsLst>
                          <a:lin ang="5400000" scaled="1"/>
                        </a:gradFill>
                        <a:ln w="12700">
                          <a:solidFill>
                            <a:srgbClr val="95B3D7"/>
                          </a:solidFill>
                          <a:miter lim="800000"/>
                          <a:headEnd/>
                          <a:tailEnd/>
                        </a:ln>
                        <a:effectLst>
                          <a:outerShdw dist="28398" dir="3806097" algn="ctr" rotWithShape="0">
                            <a:srgbClr val="243F60">
                              <a:alpha val="50000"/>
                            </a:srgbClr>
                          </a:outerShdw>
                        </a:effectLst>
                      </wps:spPr>
                      <wps:txbx>
                        <w:txbxContent>
                          <w:p w14:paraId="41C6AB1D" w14:textId="2C63ED8B" w:rsidR="00077ACF" w:rsidRPr="00077ACF" w:rsidRDefault="00077ACF" w:rsidP="00077ACF">
                            <w:pPr>
                              <w:pStyle w:val="Heading2"/>
                              <w:rPr>
                                <w:bCs/>
                              </w:rPr>
                            </w:pPr>
                            <w:bookmarkStart w:id="94" w:name="_Toc124110389"/>
                            <w:bookmarkStart w:id="95" w:name="_Toc123722335"/>
                            <w:r w:rsidRPr="00077ACF">
                              <w:rPr>
                                <w:bCs/>
                              </w:rPr>
                              <w:t xml:space="preserve">10. </w:t>
                            </w:r>
                            <w:r w:rsidR="001C2DF9">
                              <w:rPr>
                                <w:bCs/>
                              </w:rPr>
                              <w:t>Final Remark</w:t>
                            </w:r>
                            <w:bookmarkEnd w:id="94"/>
                            <w:r w:rsidR="001C2DF9">
                              <w:rPr>
                                <w:bCs/>
                              </w:rPr>
                              <w:t xml:space="preserve"> </w:t>
                            </w:r>
                            <w:bookmarkEnd w:id="95"/>
                            <w:r w:rsidRPr="00077ACF">
                              <w:rPr>
                                <w:bCs/>
                              </w:rPr>
                              <w:t xml:space="preserve"> </w:t>
                            </w:r>
                          </w:p>
                          <w:p w14:paraId="215132C3" w14:textId="5ED46F74" w:rsidR="00077ACF" w:rsidRPr="00077ACF" w:rsidRDefault="00077ACF" w:rsidP="00077ACF">
                            <w:pPr>
                              <w:pStyle w:val="Heading2"/>
                              <w:rPr>
                                <w:bCs/>
                              </w:rPr>
                            </w:pPr>
                          </w:p>
                          <w:p w14:paraId="43152D18" w14:textId="77777777" w:rsidR="00077ACF" w:rsidRPr="007504C1" w:rsidRDefault="00077ACF" w:rsidP="00077ACF">
                            <w:pPr>
                              <w:pStyle w:val="Heading2"/>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E99E3C" id="_x0000_s1036" style="position:absolute;left:0;text-align:left;margin-left:0;margin-top:0;width:510pt;height:34.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" strokecolor="#95b3d7" strokeweight="1pt">
                <v:fill color2="#b8cce4" focus="100%" type="gradient"/>
                <v:shadow on="t" color="#243f60" opacity=".5" offset="1pt"/>
                <v:textbox>
                  <w:txbxContent>
                    <w:p w14:paraId="41C6AB1D" w14:textId="2C63ED8B" w:rsidR="00077ACF" w:rsidRPr="00077ACF" w:rsidRDefault="00077ACF" w:rsidP="00077ACF">
                      <w:pPr>
                        <w:pStyle w:val="Heading2"/>
                        <w:rPr>
                          <w:bCs/>
                        </w:rPr>
                      </w:pPr>
                      <w:bookmarkStart w:id="96" w:name="_Toc124110389"/>
                      <w:bookmarkStart w:id="97" w:name="_Toc123722335"/>
                      <w:r w:rsidRPr="00077ACF">
                        <w:rPr>
                          <w:bCs/>
                        </w:rPr>
                        <w:t xml:space="preserve">10. </w:t>
                      </w:r>
                      <w:r w:rsidR="001C2DF9">
                        <w:rPr>
                          <w:bCs/>
                        </w:rPr>
                        <w:t>Final Remark</w:t>
                      </w:r>
                      <w:bookmarkEnd w:id="96"/>
                      <w:r w:rsidR="001C2DF9">
                        <w:rPr>
                          <w:bCs/>
                        </w:rPr>
                        <w:t xml:space="preserve"> </w:t>
                      </w:r>
                      <w:bookmarkEnd w:id="97"/>
                      <w:r w:rsidRPr="00077ACF">
                        <w:rPr>
                          <w:bCs/>
                        </w:rPr>
                        <w:t xml:space="preserve"> </w:t>
                      </w:r>
                    </w:p>
                    <w:p w14:paraId="215132C3" w14:textId="5ED46F74" w:rsidR="00077ACF" w:rsidRPr="00077ACF" w:rsidRDefault="00077ACF" w:rsidP="00077ACF">
                      <w:pPr>
                        <w:pStyle w:val="Heading2"/>
                        <w:rPr>
                          <w:bCs/>
                        </w:rPr>
                      </w:pPr>
                    </w:p>
                    <w:p w14:paraId="43152D18" w14:textId="77777777" w:rsidR="00077ACF" w:rsidRPr="007504C1" w:rsidRDefault="00077ACF" w:rsidP="00077ACF">
                      <w:pPr>
                        <w:pStyle w:val="Heading2"/>
                      </w:pPr>
                    </w:p>
                  </w:txbxContent>
                </v:textbox>
                <w10:wrap anchorx="margin"/>
              </v:rect>
            </w:pict>
          </mc:Fallback>
        </mc:AlternateContent>
      </w:r>
    </w:p>
    <w:p w14:paraId="795E3C32" w14:textId="77777777" w:rsidR="00077ACF" w:rsidRPr="00077ACF" w:rsidRDefault="00077ACF" w:rsidP="00077ACF"/>
    <w:tbl>
      <w:tblPr>
        <w:tblStyle w:val="TableGrid0"/>
        <w:tblW w:w="10440" w:type="dxa"/>
        <w:tblInd w:w="-95" w:type="dxa"/>
        <w:tblLook w:val="04A0" w:firstRow="1" w:lastRow="0" w:firstColumn="1" w:lastColumn="0" w:noHBand="0" w:noVBand="1"/>
      </w:tblPr>
      <w:tblGrid>
        <w:gridCol w:w="10440"/>
      </w:tblGrid>
      <w:tr w:rsidR="00FB57E2" w14:paraId="67CDD3C5" w14:textId="77777777" w:rsidTr="00FB57E2">
        <w:tc>
          <w:tcPr>
            <w:tcW w:w="10440" w:type="dxa"/>
            <w:shd w:val="clear" w:color="auto" w:fill="A8D08D" w:themeFill="accent6" w:themeFillTint="99"/>
          </w:tcPr>
          <w:p w14:paraId="1304F694" w14:textId="5A7F9F88" w:rsidR="00FB57E2" w:rsidRDefault="001C2DF9" w:rsidP="00FB57E2">
            <w:pPr>
              <w:ind w:left="0" w:right="58" w:firstLine="0"/>
            </w:pPr>
            <w:r>
              <w:t>Please d</w:t>
            </w:r>
            <w:r w:rsidR="00FB57E2">
              <w:t xml:space="preserve">o not hesitate to contact us by email if you are experiencing problems with the content of this study guide or with any academic aspect of the module. </w:t>
            </w:r>
          </w:p>
          <w:p w14:paraId="40743C2B" w14:textId="77777777" w:rsidR="00FB57E2" w:rsidRDefault="00FB57E2" w:rsidP="00FB57E2">
            <w:pPr>
              <w:ind w:left="-5" w:right="58"/>
            </w:pPr>
            <w:r>
              <w:t xml:space="preserve">We wish you a fascinating and satisfying journey through the learning material and trust that you will complete the module successfully. </w:t>
            </w:r>
          </w:p>
          <w:p w14:paraId="4635247F" w14:textId="77777777" w:rsidR="00FB57E2" w:rsidRDefault="00FB57E2" w:rsidP="00FB57E2">
            <w:pPr>
              <w:ind w:left="-5" w:right="58"/>
            </w:pPr>
            <w:r>
              <w:t xml:space="preserve">Enjoy the journey! </w:t>
            </w:r>
          </w:p>
          <w:p w14:paraId="7FC60508" w14:textId="77777777" w:rsidR="00FB57E2" w:rsidRDefault="00FB57E2" w:rsidP="00FB57E2">
            <w:pPr>
              <w:spacing w:after="180" w:line="259" w:lineRule="auto"/>
              <w:ind w:left="0" w:right="0" w:firstLine="0"/>
              <w:jc w:val="left"/>
            </w:pPr>
          </w:p>
          <w:p w14:paraId="6ABC0F7F" w14:textId="727A50D1" w:rsidR="00FB57E2" w:rsidRDefault="00FB57E2" w:rsidP="00FB57E2">
            <w:pPr>
              <w:spacing w:after="180" w:line="259" w:lineRule="auto"/>
              <w:ind w:left="0" w:right="0" w:firstLine="0"/>
              <w:jc w:val="left"/>
            </w:pPr>
            <w:r>
              <w:t xml:space="preserve">The </w:t>
            </w:r>
            <w:r w:rsidR="00043AB1">
              <w:t>E</w:t>
            </w:r>
            <w:r w:rsidR="00C701B3">
              <w:t>CT316D</w:t>
            </w:r>
            <w:r>
              <w:t xml:space="preserve"> team </w:t>
            </w:r>
          </w:p>
          <w:p w14:paraId="4BAB6443" w14:textId="77777777" w:rsidR="00FB57E2" w:rsidRDefault="00FB57E2" w:rsidP="00AA03AB">
            <w:bookmarkStart w:id="98" w:name="_Toc123722336"/>
            <w:bookmarkStart w:id="99" w:name="_Toc123732218"/>
            <w:r>
              <w:t>DEPARTMENT OF ECONOMICS</w:t>
            </w:r>
            <w:bookmarkEnd w:id="98"/>
            <w:bookmarkEnd w:id="99"/>
            <w:r>
              <w:t xml:space="preserve"> </w:t>
            </w:r>
          </w:p>
          <w:p w14:paraId="19A8478E" w14:textId="77777777" w:rsidR="00FB57E2" w:rsidRDefault="00FB57E2" w:rsidP="00201370">
            <w:pPr>
              <w:ind w:left="0" w:firstLine="0"/>
              <w:rPr>
                <w:b/>
                <w:bCs/>
              </w:rPr>
            </w:pPr>
          </w:p>
        </w:tc>
      </w:tr>
    </w:tbl>
    <w:p w14:paraId="6A2C5677" w14:textId="0202C011" w:rsidR="00201370" w:rsidRDefault="00201370" w:rsidP="00201370">
      <w:pPr>
        <w:ind w:left="0" w:firstLine="0"/>
        <w:rPr>
          <w:b/>
          <w:bCs/>
        </w:rPr>
      </w:pPr>
    </w:p>
    <w:sectPr w:rsidR="00201370">
      <w:headerReference w:type="even" r:id="rId32"/>
      <w:headerReference w:type="default" r:id="rId33"/>
      <w:footerReference w:type="even" r:id="rId34"/>
      <w:footerReference w:type="default" r:id="rId35"/>
      <w:headerReference w:type="first" r:id="rId36"/>
      <w:footerReference w:type="first" r:id="rId37"/>
      <w:pgSz w:w="11906" w:h="16838"/>
      <w:pgMar w:top="726" w:right="781" w:bottom="133" w:left="85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2B13F" w14:textId="77777777" w:rsidR="00187115" w:rsidRDefault="00187115">
      <w:pPr>
        <w:spacing w:after="0" w:line="240" w:lineRule="auto"/>
      </w:pPr>
      <w:r>
        <w:separator/>
      </w:r>
    </w:p>
  </w:endnote>
  <w:endnote w:type="continuationSeparator" w:id="0">
    <w:p w14:paraId="3850067F" w14:textId="77777777" w:rsidR="00187115" w:rsidRDefault="00187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oldMT">
    <w:altName w:val="Arial"/>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roman"/>
    <w:notTrueType/>
    <w:pitch w:val="default"/>
    <w:sig w:usb0="00000003" w:usb1="00000000" w:usb2="00000000" w:usb3="00000000" w:csb0="00000001" w:csb1="00000000"/>
  </w:font>
  <w:font w:name="Arial-Italic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333E2" w14:textId="6B84E5B4" w:rsidR="00CF1714" w:rsidRDefault="00AB1FC3">
    <w:pPr>
      <w:spacing w:after="0" w:line="259" w:lineRule="auto"/>
      <w:ind w:left="0" w:right="0" w:firstLine="0"/>
      <w:jc w:val="left"/>
    </w:pPr>
    <w:r>
      <w:t xml:space="preserve">                                                                  </w:t>
    </w:r>
    <w:r w:rsidR="00D05612">
      <w:fldChar w:fldCharType="begin"/>
    </w:r>
    <w:r w:rsidR="00D05612">
      <w:instrText xml:space="preserve"> PAGE   \* MERGEFORMAT </w:instrText>
    </w:r>
    <w:r w:rsidR="00D05612">
      <w:fldChar w:fldCharType="separate"/>
    </w:r>
    <w:r w:rsidR="00D05612">
      <w:rPr>
        <w:sz w:val="20"/>
      </w:rPr>
      <w:t>2</w:t>
    </w:r>
    <w:r w:rsidR="00D05612">
      <w:rPr>
        <w:sz w:val="20"/>
      </w:rPr>
      <w:fldChar w:fldCharType="end"/>
    </w:r>
    <w:r w:rsidR="00D05612">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5204468"/>
      <w:docPartObj>
        <w:docPartGallery w:val="Page Numbers (Bottom of Page)"/>
        <w:docPartUnique/>
      </w:docPartObj>
    </w:sdtPr>
    <w:sdtEndPr>
      <w:rPr>
        <w:noProof/>
      </w:rPr>
    </w:sdtEndPr>
    <w:sdtContent>
      <w:p w14:paraId="114521B4" w14:textId="2886BEFE" w:rsidR="00AB1FC3" w:rsidRDefault="00AB1F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5C0A7E" w14:textId="1B68745F" w:rsidR="00CF1714" w:rsidRDefault="00CF1714">
    <w:pPr>
      <w:spacing w:after="0" w:line="259" w:lineRule="auto"/>
      <w:ind w:left="0" w:right="66" w:firstLine="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6E75B" w14:textId="77777777" w:rsidR="00CF1714" w:rsidRDefault="00CF1714">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BEA10" w14:textId="77777777" w:rsidR="00187115" w:rsidRDefault="00187115">
      <w:pPr>
        <w:spacing w:after="0" w:line="240" w:lineRule="auto"/>
      </w:pPr>
      <w:r>
        <w:separator/>
      </w:r>
    </w:p>
  </w:footnote>
  <w:footnote w:type="continuationSeparator" w:id="0">
    <w:p w14:paraId="74B84DCC" w14:textId="77777777" w:rsidR="00187115" w:rsidRDefault="001871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3A853" w14:textId="0F9CB33E" w:rsidR="00CF1714" w:rsidRDefault="00452C29">
    <w:pPr>
      <w:spacing w:after="160" w:line="259" w:lineRule="auto"/>
      <w:ind w:left="0" w:righ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451FD" w14:textId="688A8EDF" w:rsidR="00CF1714" w:rsidRDefault="004565E0">
    <w:pPr>
      <w:spacing w:after="0" w:line="259" w:lineRule="auto"/>
      <w:ind w:left="0" w:right="65" w:firstLine="0"/>
      <w:jc w:val="right"/>
    </w:pPr>
    <w:r>
      <w:t xml:space="preserve"> </w:t>
    </w:r>
  </w:p>
  <w:p w14:paraId="708A5AEE" w14:textId="77777777" w:rsidR="00CF1714" w:rsidRDefault="00D05612">
    <w:pPr>
      <w:spacing w:after="0" w:line="259" w:lineRule="auto"/>
      <w:ind w:left="0" w:right="0" w:firstLine="0"/>
      <w:jc w:val="left"/>
    </w:pP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DBF24" w14:textId="77777777" w:rsidR="00CF1714" w:rsidRDefault="00CF1714">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8"/>
      </v:shape>
    </w:pict>
  </w:numPicBullet>
  <w:abstractNum w:abstractNumId="0" w15:restartNumberingAfterBreak="0">
    <w:nsid w:val="034B09AA"/>
    <w:multiLevelType w:val="hybridMultilevel"/>
    <w:tmpl w:val="FF982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101DB"/>
    <w:multiLevelType w:val="hybridMultilevel"/>
    <w:tmpl w:val="D8920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460094"/>
    <w:multiLevelType w:val="hybridMultilevel"/>
    <w:tmpl w:val="AA4CC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24F0A"/>
    <w:multiLevelType w:val="hybridMultilevel"/>
    <w:tmpl w:val="34D2C04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06CB4A50"/>
    <w:multiLevelType w:val="hybridMultilevel"/>
    <w:tmpl w:val="62C0E9CC"/>
    <w:lvl w:ilvl="0" w:tplc="DBF4DFF8">
      <w:start w:val="1"/>
      <w:numFmt w:val="bullet"/>
      <w:lvlText w:val="•"/>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1680E4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C029B7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D56B71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A8990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A5EEE6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87858D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10FD8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6E228E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A731BF5"/>
    <w:multiLevelType w:val="hybridMultilevel"/>
    <w:tmpl w:val="3528BD5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485" w:hanging="360"/>
      </w:pPr>
      <w:rPr>
        <w:rFonts w:ascii="Courier New" w:hAnsi="Courier New" w:cs="Courier New" w:hint="default"/>
      </w:rPr>
    </w:lvl>
    <w:lvl w:ilvl="2" w:tplc="1C090005" w:tentative="1">
      <w:start w:val="1"/>
      <w:numFmt w:val="bullet"/>
      <w:lvlText w:val=""/>
      <w:lvlJc w:val="left"/>
      <w:pPr>
        <w:ind w:left="2205" w:hanging="360"/>
      </w:pPr>
      <w:rPr>
        <w:rFonts w:ascii="Wingdings" w:hAnsi="Wingdings" w:hint="default"/>
      </w:rPr>
    </w:lvl>
    <w:lvl w:ilvl="3" w:tplc="1C090001" w:tentative="1">
      <w:start w:val="1"/>
      <w:numFmt w:val="bullet"/>
      <w:lvlText w:val=""/>
      <w:lvlJc w:val="left"/>
      <w:pPr>
        <w:ind w:left="2925" w:hanging="360"/>
      </w:pPr>
      <w:rPr>
        <w:rFonts w:ascii="Symbol" w:hAnsi="Symbol" w:hint="default"/>
      </w:rPr>
    </w:lvl>
    <w:lvl w:ilvl="4" w:tplc="1C090003" w:tentative="1">
      <w:start w:val="1"/>
      <w:numFmt w:val="bullet"/>
      <w:lvlText w:val="o"/>
      <w:lvlJc w:val="left"/>
      <w:pPr>
        <w:ind w:left="3645" w:hanging="360"/>
      </w:pPr>
      <w:rPr>
        <w:rFonts w:ascii="Courier New" w:hAnsi="Courier New" w:cs="Courier New" w:hint="default"/>
      </w:rPr>
    </w:lvl>
    <w:lvl w:ilvl="5" w:tplc="1C090005" w:tentative="1">
      <w:start w:val="1"/>
      <w:numFmt w:val="bullet"/>
      <w:lvlText w:val=""/>
      <w:lvlJc w:val="left"/>
      <w:pPr>
        <w:ind w:left="4365" w:hanging="360"/>
      </w:pPr>
      <w:rPr>
        <w:rFonts w:ascii="Wingdings" w:hAnsi="Wingdings" w:hint="default"/>
      </w:rPr>
    </w:lvl>
    <w:lvl w:ilvl="6" w:tplc="1C090001" w:tentative="1">
      <w:start w:val="1"/>
      <w:numFmt w:val="bullet"/>
      <w:lvlText w:val=""/>
      <w:lvlJc w:val="left"/>
      <w:pPr>
        <w:ind w:left="5085" w:hanging="360"/>
      </w:pPr>
      <w:rPr>
        <w:rFonts w:ascii="Symbol" w:hAnsi="Symbol" w:hint="default"/>
      </w:rPr>
    </w:lvl>
    <w:lvl w:ilvl="7" w:tplc="1C090003" w:tentative="1">
      <w:start w:val="1"/>
      <w:numFmt w:val="bullet"/>
      <w:lvlText w:val="o"/>
      <w:lvlJc w:val="left"/>
      <w:pPr>
        <w:ind w:left="5805" w:hanging="360"/>
      </w:pPr>
      <w:rPr>
        <w:rFonts w:ascii="Courier New" w:hAnsi="Courier New" w:cs="Courier New" w:hint="default"/>
      </w:rPr>
    </w:lvl>
    <w:lvl w:ilvl="8" w:tplc="1C090005" w:tentative="1">
      <w:start w:val="1"/>
      <w:numFmt w:val="bullet"/>
      <w:lvlText w:val=""/>
      <w:lvlJc w:val="left"/>
      <w:pPr>
        <w:ind w:left="6525" w:hanging="360"/>
      </w:pPr>
      <w:rPr>
        <w:rFonts w:ascii="Wingdings" w:hAnsi="Wingdings" w:hint="default"/>
      </w:rPr>
    </w:lvl>
  </w:abstractNum>
  <w:abstractNum w:abstractNumId="6" w15:restartNumberingAfterBreak="0">
    <w:nsid w:val="0BCA6B06"/>
    <w:multiLevelType w:val="hybridMultilevel"/>
    <w:tmpl w:val="127A4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246D3B"/>
    <w:multiLevelType w:val="hybridMultilevel"/>
    <w:tmpl w:val="91561904"/>
    <w:lvl w:ilvl="0" w:tplc="F6DE230A">
      <w:start w:val="1"/>
      <w:numFmt w:val="bullet"/>
      <w:lvlText w:val="•"/>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DCF13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988672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F9041B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9F8AA4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99EB0B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B03E4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CEA99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72AD22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DA92CBE"/>
    <w:multiLevelType w:val="hybridMultilevel"/>
    <w:tmpl w:val="5DCA9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776563"/>
    <w:multiLevelType w:val="hybridMultilevel"/>
    <w:tmpl w:val="AE2C5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103E4F"/>
    <w:multiLevelType w:val="hybridMultilevel"/>
    <w:tmpl w:val="406CD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0E10CE"/>
    <w:multiLevelType w:val="hybridMultilevel"/>
    <w:tmpl w:val="1924ECE2"/>
    <w:lvl w:ilvl="0" w:tplc="7D7A39F0">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2" w15:restartNumberingAfterBreak="0">
    <w:nsid w:val="250B5B69"/>
    <w:multiLevelType w:val="hybridMultilevel"/>
    <w:tmpl w:val="20747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F1B04"/>
    <w:multiLevelType w:val="hybridMultilevel"/>
    <w:tmpl w:val="65D412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2974109A"/>
    <w:multiLevelType w:val="hybridMultilevel"/>
    <w:tmpl w:val="409868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AD72D13"/>
    <w:multiLevelType w:val="hybridMultilevel"/>
    <w:tmpl w:val="1EFC1A32"/>
    <w:lvl w:ilvl="0" w:tplc="04090001">
      <w:start w:val="1"/>
      <w:numFmt w:val="bullet"/>
      <w:lvlText w:val=""/>
      <w:lvlJc w:val="left"/>
      <w:pPr>
        <w:ind w:left="378" w:hanging="360"/>
      </w:pPr>
      <w:rPr>
        <w:rFonts w:ascii="Symbol" w:hAnsi="Symbol" w:hint="default"/>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16" w15:restartNumberingAfterBreak="0">
    <w:nsid w:val="2B00696E"/>
    <w:multiLevelType w:val="hybridMultilevel"/>
    <w:tmpl w:val="00F07512"/>
    <w:lvl w:ilvl="0" w:tplc="5F328E94">
      <w:start w:val="4"/>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ED277B0"/>
    <w:multiLevelType w:val="hybridMultilevel"/>
    <w:tmpl w:val="C85875AC"/>
    <w:lvl w:ilvl="0" w:tplc="DAC2F4C6">
      <w:start w:val="1"/>
      <w:numFmt w:val="bullet"/>
      <w:lvlText w:val="•"/>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DBAF66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F8AA74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ADA21E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536271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C42FF5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0AAB0C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AAFAC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43A25F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34E7054"/>
    <w:multiLevelType w:val="hybridMultilevel"/>
    <w:tmpl w:val="8B56F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2C4427"/>
    <w:multiLevelType w:val="hybridMultilevel"/>
    <w:tmpl w:val="BF7ECD3C"/>
    <w:lvl w:ilvl="0" w:tplc="5F328E94">
      <w:start w:val="4"/>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7C3137"/>
    <w:multiLevelType w:val="multilevel"/>
    <w:tmpl w:val="B57CC94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67D24BD"/>
    <w:multiLevelType w:val="hybridMultilevel"/>
    <w:tmpl w:val="4FDC1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2F700A"/>
    <w:multiLevelType w:val="hybridMultilevel"/>
    <w:tmpl w:val="ED6A93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5341ED"/>
    <w:multiLevelType w:val="hybridMultilevel"/>
    <w:tmpl w:val="C810C88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15:restartNumberingAfterBreak="0">
    <w:nsid w:val="419C3144"/>
    <w:multiLevelType w:val="hybridMultilevel"/>
    <w:tmpl w:val="510CA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792D47"/>
    <w:multiLevelType w:val="hybridMultilevel"/>
    <w:tmpl w:val="67CEE8AC"/>
    <w:lvl w:ilvl="0" w:tplc="5F328E94">
      <w:start w:val="4"/>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5B17D8"/>
    <w:multiLevelType w:val="hybridMultilevel"/>
    <w:tmpl w:val="F38CE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183BE3"/>
    <w:multiLevelType w:val="hybridMultilevel"/>
    <w:tmpl w:val="633EB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7A4190F"/>
    <w:multiLevelType w:val="hybridMultilevel"/>
    <w:tmpl w:val="BA062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D85890"/>
    <w:multiLevelType w:val="hybridMultilevel"/>
    <w:tmpl w:val="D9BC7C56"/>
    <w:lvl w:ilvl="0" w:tplc="0D7A51F6">
      <w:start w:val="1"/>
      <w:numFmt w:val="decimal"/>
      <w:lvlText w:val="%1."/>
      <w:lvlJc w:val="left"/>
      <w:pPr>
        <w:ind w:left="2385" w:hanging="360"/>
      </w:pPr>
      <w:rPr>
        <w:rFonts w:hint="default"/>
      </w:rPr>
    </w:lvl>
    <w:lvl w:ilvl="1" w:tplc="04090019" w:tentative="1">
      <w:start w:val="1"/>
      <w:numFmt w:val="lowerLetter"/>
      <w:lvlText w:val="%2."/>
      <w:lvlJc w:val="left"/>
      <w:pPr>
        <w:ind w:left="3105" w:hanging="360"/>
      </w:pPr>
    </w:lvl>
    <w:lvl w:ilvl="2" w:tplc="0409001B" w:tentative="1">
      <w:start w:val="1"/>
      <w:numFmt w:val="lowerRoman"/>
      <w:lvlText w:val="%3."/>
      <w:lvlJc w:val="right"/>
      <w:pPr>
        <w:ind w:left="3825" w:hanging="180"/>
      </w:pPr>
    </w:lvl>
    <w:lvl w:ilvl="3" w:tplc="0409000F" w:tentative="1">
      <w:start w:val="1"/>
      <w:numFmt w:val="decimal"/>
      <w:lvlText w:val="%4."/>
      <w:lvlJc w:val="left"/>
      <w:pPr>
        <w:ind w:left="4545" w:hanging="360"/>
      </w:pPr>
    </w:lvl>
    <w:lvl w:ilvl="4" w:tplc="04090019" w:tentative="1">
      <w:start w:val="1"/>
      <w:numFmt w:val="lowerLetter"/>
      <w:lvlText w:val="%5."/>
      <w:lvlJc w:val="left"/>
      <w:pPr>
        <w:ind w:left="5265" w:hanging="360"/>
      </w:pPr>
    </w:lvl>
    <w:lvl w:ilvl="5" w:tplc="0409001B" w:tentative="1">
      <w:start w:val="1"/>
      <w:numFmt w:val="lowerRoman"/>
      <w:lvlText w:val="%6."/>
      <w:lvlJc w:val="right"/>
      <w:pPr>
        <w:ind w:left="5985" w:hanging="180"/>
      </w:pPr>
    </w:lvl>
    <w:lvl w:ilvl="6" w:tplc="0409000F" w:tentative="1">
      <w:start w:val="1"/>
      <w:numFmt w:val="decimal"/>
      <w:lvlText w:val="%7."/>
      <w:lvlJc w:val="left"/>
      <w:pPr>
        <w:ind w:left="6705" w:hanging="360"/>
      </w:pPr>
    </w:lvl>
    <w:lvl w:ilvl="7" w:tplc="04090019" w:tentative="1">
      <w:start w:val="1"/>
      <w:numFmt w:val="lowerLetter"/>
      <w:lvlText w:val="%8."/>
      <w:lvlJc w:val="left"/>
      <w:pPr>
        <w:ind w:left="7425" w:hanging="360"/>
      </w:pPr>
    </w:lvl>
    <w:lvl w:ilvl="8" w:tplc="0409001B" w:tentative="1">
      <w:start w:val="1"/>
      <w:numFmt w:val="lowerRoman"/>
      <w:lvlText w:val="%9."/>
      <w:lvlJc w:val="right"/>
      <w:pPr>
        <w:ind w:left="8145" w:hanging="180"/>
      </w:pPr>
    </w:lvl>
  </w:abstractNum>
  <w:abstractNum w:abstractNumId="30" w15:restartNumberingAfterBreak="0">
    <w:nsid w:val="499C1C39"/>
    <w:multiLevelType w:val="hybridMultilevel"/>
    <w:tmpl w:val="D2A6BA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C4958A7"/>
    <w:multiLevelType w:val="hybridMultilevel"/>
    <w:tmpl w:val="78C24DB0"/>
    <w:lvl w:ilvl="0" w:tplc="B77495E4">
      <w:start w:val="1"/>
      <w:numFmt w:val="bullet"/>
      <w:lvlText w:val="•"/>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CBA86D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A0296B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B12020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CE61A1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850FC1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8B2A19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61CE21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F78D79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4DC3020D"/>
    <w:multiLevelType w:val="hybridMultilevel"/>
    <w:tmpl w:val="203E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F92BD4"/>
    <w:multiLevelType w:val="hybridMultilevel"/>
    <w:tmpl w:val="56B84F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240909"/>
    <w:multiLevelType w:val="hybridMultilevel"/>
    <w:tmpl w:val="0060B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0078C9"/>
    <w:multiLevelType w:val="hybridMultilevel"/>
    <w:tmpl w:val="232A5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DF24F74"/>
    <w:multiLevelType w:val="hybridMultilevel"/>
    <w:tmpl w:val="D1148B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075333B"/>
    <w:multiLevelType w:val="hybridMultilevel"/>
    <w:tmpl w:val="40F08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2223DB"/>
    <w:multiLevelType w:val="hybridMultilevel"/>
    <w:tmpl w:val="82EC1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F376A1"/>
    <w:multiLevelType w:val="hybridMultilevel"/>
    <w:tmpl w:val="ACA4B13A"/>
    <w:lvl w:ilvl="0" w:tplc="5F328E94">
      <w:start w:val="4"/>
      <w:numFmt w:val="bullet"/>
      <w:lvlText w:val="•"/>
      <w:lvlJc w:val="left"/>
      <w:pPr>
        <w:ind w:left="405" w:hanging="360"/>
      </w:pPr>
      <w:rPr>
        <w:rFonts w:ascii="Arial" w:eastAsia="Times New Roman" w:hAnsi="Arial" w:cs="Aria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0" w15:restartNumberingAfterBreak="0">
    <w:nsid w:val="63D51CE1"/>
    <w:multiLevelType w:val="hybridMultilevel"/>
    <w:tmpl w:val="3216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8D46F8"/>
    <w:multiLevelType w:val="hybridMultilevel"/>
    <w:tmpl w:val="C17AED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AE2165"/>
    <w:multiLevelType w:val="hybridMultilevel"/>
    <w:tmpl w:val="D6DC5E24"/>
    <w:lvl w:ilvl="0" w:tplc="5F328E94">
      <w:start w:val="4"/>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7E3EA8"/>
    <w:multiLevelType w:val="hybridMultilevel"/>
    <w:tmpl w:val="1A3A6F30"/>
    <w:lvl w:ilvl="0" w:tplc="04090007">
      <w:start w:val="1"/>
      <w:numFmt w:val="bullet"/>
      <w:lvlText w:val=""/>
      <w:lvlPicBulletId w:val="0"/>
      <w:lvlJc w:val="left"/>
      <w:pPr>
        <w:ind w:left="360" w:hanging="360"/>
      </w:pPr>
      <w:rPr>
        <w:rFonts w:ascii="Symbol" w:hAnsi="Symbol" w:hint="default"/>
        <w:b/>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44" w15:restartNumberingAfterBreak="0">
    <w:nsid w:val="760A39C4"/>
    <w:multiLevelType w:val="hybridMultilevel"/>
    <w:tmpl w:val="C2141444"/>
    <w:lvl w:ilvl="0" w:tplc="E6DAB4EA">
      <w:start w:val="1"/>
      <w:numFmt w:val="bullet"/>
      <w:lvlText w:val="•"/>
      <w:lvlJc w:val="left"/>
      <w:pPr>
        <w:ind w:left="14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B684E56">
      <w:start w:val="1"/>
      <w:numFmt w:val="bullet"/>
      <w:lvlText w:val="o"/>
      <w:lvlJc w:val="left"/>
      <w:pPr>
        <w:ind w:left="15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24CE676">
      <w:start w:val="1"/>
      <w:numFmt w:val="bullet"/>
      <w:lvlText w:val="▪"/>
      <w:lvlJc w:val="left"/>
      <w:pPr>
        <w:ind w:left="22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04E20BA">
      <w:start w:val="1"/>
      <w:numFmt w:val="bullet"/>
      <w:lvlText w:val="•"/>
      <w:lvlJc w:val="left"/>
      <w:pPr>
        <w:ind w:left="29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1346A30">
      <w:start w:val="1"/>
      <w:numFmt w:val="bullet"/>
      <w:lvlText w:val="o"/>
      <w:lvlJc w:val="left"/>
      <w:pPr>
        <w:ind w:left="37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C8E6E96">
      <w:start w:val="1"/>
      <w:numFmt w:val="bullet"/>
      <w:lvlText w:val="▪"/>
      <w:lvlJc w:val="left"/>
      <w:pPr>
        <w:ind w:left="44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B9C2F02">
      <w:start w:val="1"/>
      <w:numFmt w:val="bullet"/>
      <w:lvlText w:val="•"/>
      <w:lvlJc w:val="left"/>
      <w:pPr>
        <w:ind w:left="51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4A6F806">
      <w:start w:val="1"/>
      <w:numFmt w:val="bullet"/>
      <w:lvlText w:val="o"/>
      <w:lvlJc w:val="left"/>
      <w:pPr>
        <w:ind w:left="58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96A9794">
      <w:start w:val="1"/>
      <w:numFmt w:val="bullet"/>
      <w:lvlText w:val="▪"/>
      <w:lvlJc w:val="left"/>
      <w:pPr>
        <w:ind w:left="65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76224D46"/>
    <w:multiLevelType w:val="hybridMultilevel"/>
    <w:tmpl w:val="17F6792A"/>
    <w:lvl w:ilvl="0" w:tplc="4C70DEA6">
      <w:start w:val="1"/>
      <w:numFmt w:val="lowerRoman"/>
      <w:lvlText w:val="%1."/>
      <w:lvlJc w:val="right"/>
      <w:pPr>
        <w:ind w:left="720" w:hanging="360"/>
      </w:pPr>
      <w:rPr>
        <w:b/>
      </w:rPr>
    </w:lvl>
    <w:lvl w:ilvl="1" w:tplc="A80A3910">
      <w:start w:val="1"/>
      <w:numFmt w:val="decimal"/>
      <w:lvlText w:val="%2."/>
      <w:lvlJc w:val="left"/>
      <w:pPr>
        <w:ind w:left="36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5975EA"/>
    <w:multiLevelType w:val="hybridMultilevel"/>
    <w:tmpl w:val="E4AE7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9420BC"/>
    <w:multiLevelType w:val="hybridMultilevel"/>
    <w:tmpl w:val="0C22D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865414"/>
    <w:multiLevelType w:val="hybridMultilevel"/>
    <w:tmpl w:val="37FE89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3015767">
    <w:abstractNumId w:val="7"/>
  </w:num>
  <w:num w:numId="2" w16cid:durableId="760873871">
    <w:abstractNumId w:val="44"/>
  </w:num>
  <w:num w:numId="3" w16cid:durableId="491920282">
    <w:abstractNumId w:val="17"/>
  </w:num>
  <w:num w:numId="4" w16cid:durableId="106856133">
    <w:abstractNumId w:val="31"/>
  </w:num>
  <w:num w:numId="5" w16cid:durableId="1215505844">
    <w:abstractNumId w:val="4"/>
  </w:num>
  <w:num w:numId="6" w16cid:durableId="166794154">
    <w:abstractNumId w:val="8"/>
  </w:num>
  <w:num w:numId="7" w16cid:durableId="519706156">
    <w:abstractNumId w:val="11"/>
  </w:num>
  <w:num w:numId="8" w16cid:durableId="1213151168">
    <w:abstractNumId w:val="29"/>
  </w:num>
  <w:num w:numId="9" w16cid:durableId="1910579357">
    <w:abstractNumId w:val="41"/>
  </w:num>
  <w:num w:numId="10" w16cid:durableId="2086027798">
    <w:abstractNumId w:val="33"/>
  </w:num>
  <w:num w:numId="11" w16cid:durableId="1995794421">
    <w:abstractNumId w:val="22"/>
  </w:num>
  <w:num w:numId="12" w16cid:durableId="409623587">
    <w:abstractNumId w:val="15"/>
  </w:num>
  <w:num w:numId="13" w16cid:durableId="6832367">
    <w:abstractNumId w:val="42"/>
  </w:num>
  <w:num w:numId="14" w16cid:durableId="1216621925">
    <w:abstractNumId w:val="39"/>
  </w:num>
  <w:num w:numId="15" w16cid:durableId="862398167">
    <w:abstractNumId w:val="26"/>
  </w:num>
  <w:num w:numId="16" w16cid:durableId="510996336">
    <w:abstractNumId w:val="9"/>
  </w:num>
  <w:num w:numId="17" w16cid:durableId="1124230007">
    <w:abstractNumId w:val="3"/>
  </w:num>
  <w:num w:numId="18" w16cid:durableId="2013407952">
    <w:abstractNumId w:val="10"/>
  </w:num>
  <w:num w:numId="19" w16cid:durableId="1821115873">
    <w:abstractNumId w:val="18"/>
  </w:num>
  <w:num w:numId="20" w16cid:durableId="1502353419">
    <w:abstractNumId w:val="43"/>
  </w:num>
  <w:num w:numId="21" w16cid:durableId="587277673">
    <w:abstractNumId w:val="34"/>
  </w:num>
  <w:num w:numId="22" w16cid:durableId="1000691420">
    <w:abstractNumId w:val="13"/>
  </w:num>
  <w:num w:numId="23" w16cid:durableId="2131321698">
    <w:abstractNumId w:val="45"/>
  </w:num>
  <w:num w:numId="24" w16cid:durableId="2045011314">
    <w:abstractNumId w:val="25"/>
  </w:num>
  <w:num w:numId="25" w16cid:durableId="415594598">
    <w:abstractNumId w:val="14"/>
  </w:num>
  <w:num w:numId="26" w16cid:durableId="926499461">
    <w:abstractNumId w:val="36"/>
  </w:num>
  <w:num w:numId="27" w16cid:durableId="462582094">
    <w:abstractNumId w:val="16"/>
  </w:num>
  <w:num w:numId="28" w16cid:durableId="301694108">
    <w:abstractNumId w:val="19"/>
  </w:num>
  <w:num w:numId="29" w16cid:durableId="427576856">
    <w:abstractNumId w:val="21"/>
  </w:num>
  <w:num w:numId="30" w16cid:durableId="394472702">
    <w:abstractNumId w:val="24"/>
  </w:num>
  <w:num w:numId="31" w16cid:durableId="130169569">
    <w:abstractNumId w:val="2"/>
  </w:num>
  <w:num w:numId="32" w16cid:durableId="887953970">
    <w:abstractNumId w:val="12"/>
  </w:num>
  <w:num w:numId="33" w16cid:durableId="1520729885">
    <w:abstractNumId w:val="38"/>
  </w:num>
  <w:num w:numId="34" w16cid:durableId="1344938701">
    <w:abstractNumId w:val="23"/>
  </w:num>
  <w:num w:numId="35" w16cid:durableId="1755198453">
    <w:abstractNumId w:val="46"/>
  </w:num>
  <w:num w:numId="36" w16cid:durableId="737674095">
    <w:abstractNumId w:val="40"/>
  </w:num>
  <w:num w:numId="37" w16cid:durableId="215437187">
    <w:abstractNumId w:val="6"/>
  </w:num>
  <w:num w:numId="38" w16cid:durableId="153641942">
    <w:abstractNumId w:val="32"/>
  </w:num>
  <w:num w:numId="39" w16cid:durableId="736241852">
    <w:abstractNumId w:val="37"/>
  </w:num>
  <w:num w:numId="40" w16cid:durableId="2014992307">
    <w:abstractNumId w:val="28"/>
  </w:num>
  <w:num w:numId="41" w16cid:durableId="1827239226">
    <w:abstractNumId w:val="5"/>
  </w:num>
  <w:num w:numId="42" w16cid:durableId="2014144507">
    <w:abstractNumId w:val="48"/>
  </w:num>
  <w:num w:numId="43" w16cid:durableId="1521549896">
    <w:abstractNumId w:val="30"/>
  </w:num>
  <w:num w:numId="44" w16cid:durableId="1902448318">
    <w:abstractNumId w:val="27"/>
  </w:num>
  <w:num w:numId="45" w16cid:durableId="1659379405">
    <w:abstractNumId w:val="1"/>
  </w:num>
  <w:num w:numId="46" w16cid:durableId="217979474">
    <w:abstractNumId w:val="0"/>
  </w:num>
  <w:num w:numId="47" w16cid:durableId="1350185142">
    <w:abstractNumId w:val="35"/>
  </w:num>
  <w:num w:numId="48" w16cid:durableId="99303174">
    <w:abstractNumId w:val="47"/>
  </w:num>
  <w:num w:numId="49" w16cid:durableId="410739114">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latu Fekadu Zerihun">
    <w15:presenceInfo w15:providerId="AD" w15:userId="S::ZerihunMF@tut.ac.za::ee0bc8e1-ccd9-4d8c-89f5-cdf7b44d40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714"/>
    <w:rsid w:val="00001278"/>
    <w:rsid w:val="00001D53"/>
    <w:rsid w:val="00005951"/>
    <w:rsid w:val="0002292F"/>
    <w:rsid w:val="00033066"/>
    <w:rsid w:val="000344A3"/>
    <w:rsid w:val="0003673F"/>
    <w:rsid w:val="00043AB1"/>
    <w:rsid w:val="000662CC"/>
    <w:rsid w:val="00073C26"/>
    <w:rsid w:val="0007535B"/>
    <w:rsid w:val="00076B30"/>
    <w:rsid w:val="00077ACF"/>
    <w:rsid w:val="00092199"/>
    <w:rsid w:val="00093973"/>
    <w:rsid w:val="000951EF"/>
    <w:rsid w:val="000A6BE6"/>
    <w:rsid w:val="000B681A"/>
    <w:rsid w:val="000B6C47"/>
    <w:rsid w:val="000B6F8B"/>
    <w:rsid w:val="000D2C52"/>
    <w:rsid w:val="000E024E"/>
    <w:rsid w:val="000F2A41"/>
    <w:rsid w:val="00103E01"/>
    <w:rsid w:val="00106E40"/>
    <w:rsid w:val="0011023E"/>
    <w:rsid w:val="00115270"/>
    <w:rsid w:val="001166AA"/>
    <w:rsid w:val="00116D76"/>
    <w:rsid w:val="001245D0"/>
    <w:rsid w:val="00126FA2"/>
    <w:rsid w:val="001273FE"/>
    <w:rsid w:val="00131466"/>
    <w:rsid w:val="00140E18"/>
    <w:rsid w:val="00145733"/>
    <w:rsid w:val="00154BCE"/>
    <w:rsid w:val="0015664F"/>
    <w:rsid w:val="00162CB5"/>
    <w:rsid w:val="00163E76"/>
    <w:rsid w:val="00164660"/>
    <w:rsid w:val="00165DE3"/>
    <w:rsid w:val="001707AB"/>
    <w:rsid w:val="00182DE8"/>
    <w:rsid w:val="00184A1A"/>
    <w:rsid w:val="00185FB9"/>
    <w:rsid w:val="00187115"/>
    <w:rsid w:val="00190DF4"/>
    <w:rsid w:val="00191074"/>
    <w:rsid w:val="001A347B"/>
    <w:rsid w:val="001B0B42"/>
    <w:rsid w:val="001B1339"/>
    <w:rsid w:val="001C2DF9"/>
    <w:rsid w:val="001C6CA1"/>
    <w:rsid w:val="001D55C0"/>
    <w:rsid w:val="00201370"/>
    <w:rsid w:val="00202FA0"/>
    <w:rsid w:val="00206441"/>
    <w:rsid w:val="00212D3E"/>
    <w:rsid w:val="00213238"/>
    <w:rsid w:val="00213424"/>
    <w:rsid w:val="0022183E"/>
    <w:rsid w:val="002241E9"/>
    <w:rsid w:val="00224D08"/>
    <w:rsid w:val="00226DD2"/>
    <w:rsid w:val="0022792F"/>
    <w:rsid w:val="00237377"/>
    <w:rsid w:val="002454BD"/>
    <w:rsid w:val="002454FE"/>
    <w:rsid w:val="002458C8"/>
    <w:rsid w:val="00245C75"/>
    <w:rsid w:val="00246B83"/>
    <w:rsid w:val="00265D41"/>
    <w:rsid w:val="00275428"/>
    <w:rsid w:val="00280560"/>
    <w:rsid w:val="002814CE"/>
    <w:rsid w:val="00282055"/>
    <w:rsid w:val="002950B6"/>
    <w:rsid w:val="00295A4A"/>
    <w:rsid w:val="002A4456"/>
    <w:rsid w:val="002B0A00"/>
    <w:rsid w:val="002B2272"/>
    <w:rsid w:val="002C0F6D"/>
    <w:rsid w:val="002C42B8"/>
    <w:rsid w:val="002D0531"/>
    <w:rsid w:val="002D24EB"/>
    <w:rsid w:val="002E0A53"/>
    <w:rsid w:val="002E1E68"/>
    <w:rsid w:val="002E310E"/>
    <w:rsid w:val="002E33AF"/>
    <w:rsid w:val="002E472F"/>
    <w:rsid w:val="002E4831"/>
    <w:rsid w:val="002E6D89"/>
    <w:rsid w:val="002F0B7A"/>
    <w:rsid w:val="002F6D4E"/>
    <w:rsid w:val="003017FD"/>
    <w:rsid w:val="00303559"/>
    <w:rsid w:val="003144EF"/>
    <w:rsid w:val="00316466"/>
    <w:rsid w:val="0032033E"/>
    <w:rsid w:val="00326C50"/>
    <w:rsid w:val="00330485"/>
    <w:rsid w:val="00330CB7"/>
    <w:rsid w:val="00343058"/>
    <w:rsid w:val="00344D10"/>
    <w:rsid w:val="003531A0"/>
    <w:rsid w:val="00353758"/>
    <w:rsid w:val="00357001"/>
    <w:rsid w:val="00360F44"/>
    <w:rsid w:val="0036235B"/>
    <w:rsid w:val="003647B1"/>
    <w:rsid w:val="003650F3"/>
    <w:rsid w:val="00371C79"/>
    <w:rsid w:val="00381A30"/>
    <w:rsid w:val="003839DA"/>
    <w:rsid w:val="00383CA7"/>
    <w:rsid w:val="00390C37"/>
    <w:rsid w:val="00397FEB"/>
    <w:rsid w:val="003A2EEB"/>
    <w:rsid w:val="003A4707"/>
    <w:rsid w:val="003A4C31"/>
    <w:rsid w:val="003B18FD"/>
    <w:rsid w:val="003B1E44"/>
    <w:rsid w:val="003B382D"/>
    <w:rsid w:val="003C15EA"/>
    <w:rsid w:val="003C3E5E"/>
    <w:rsid w:val="003D1D88"/>
    <w:rsid w:val="003D4065"/>
    <w:rsid w:val="003D6F61"/>
    <w:rsid w:val="003D7DE5"/>
    <w:rsid w:val="003F0108"/>
    <w:rsid w:val="003F7F5F"/>
    <w:rsid w:val="004054CC"/>
    <w:rsid w:val="004104EE"/>
    <w:rsid w:val="00413D57"/>
    <w:rsid w:val="004157DC"/>
    <w:rsid w:val="00416E35"/>
    <w:rsid w:val="00420915"/>
    <w:rsid w:val="00421A77"/>
    <w:rsid w:val="00421C8C"/>
    <w:rsid w:val="00426D7F"/>
    <w:rsid w:val="00431599"/>
    <w:rsid w:val="0044606D"/>
    <w:rsid w:val="00452265"/>
    <w:rsid w:val="00452C29"/>
    <w:rsid w:val="004565E0"/>
    <w:rsid w:val="00463ACE"/>
    <w:rsid w:val="00467FE5"/>
    <w:rsid w:val="00476C1B"/>
    <w:rsid w:val="00483DC3"/>
    <w:rsid w:val="00485AE5"/>
    <w:rsid w:val="00497939"/>
    <w:rsid w:val="004C74C7"/>
    <w:rsid w:val="004D4472"/>
    <w:rsid w:val="004D478F"/>
    <w:rsid w:val="004E077C"/>
    <w:rsid w:val="004E2581"/>
    <w:rsid w:val="004E68F8"/>
    <w:rsid w:val="00500AA6"/>
    <w:rsid w:val="0050134B"/>
    <w:rsid w:val="005119FF"/>
    <w:rsid w:val="00530B6D"/>
    <w:rsid w:val="00531F31"/>
    <w:rsid w:val="00536EF4"/>
    <w:rsid w:val="005403C1"/>
    <w:rsid w:val="005406B9"/>
    <w:rsid w:val="0054323E"/>
    <w:rsid w:val="00543C0A"/>
    <w:rsid w:val="00553614"/>
    <w:rsid w:val="00556DE7"/>
    <w:rsid w:val="005605B4"/>
    <w:rsid w:val="0056157B"/>
    <w:rsid w:val="00566850"/>
    <w:rsid w:val="00580957"/>
    <w:rsid w:val="00592391"/>
    <w:rsid w:val="00596D0A"/>
    <w:rsid w:val="005A6B9B"/>
    <w:rsid w:val="005B0002"/>
    <w:rsid w:val="005B00DF"/>
    <w:rsid w:val="005B264C"/>
    <w:rsid w:val="005B477F"/>
    <w:rsid w:val="005B5715"/>
    <w:rsid w:val="005B5DAC"/>
    <w:rsid w:val="005B67B5"/>
    <w:rsid w:val="005B6813"/>
    <w:rsid w:val="005C023F"/>
    <w:rsid w:val="005C0B3B"/>
    <w:rsid w:val="005C562B"/>
    <w:rsid w:val="005C7E78"/>
    <w:rsid w:val="005D41DB"/>
    <w:rsid w:val="005E2A5E"/>
    <w:rsid w:val="005F0A60"/>
    <w:rsid w:val="005F2588"/>
    <w:rsid w:val="005F78BB"/>
    <w:rsid w:val="00601B3E"/>
    <w:rsid w:val="0061040C"/>
    <w:rsid w:val="00610C5D"/>
    <w:rsid w:val="00611B28"/>
    <w:rsid w:val="006143FF"/>
    <w:rsid w:val="006264A5"/>
    <w:rsid w:val="00631AD6"/>
    <w:rsid w:val="006328FF"/>
    <w:rsid w:val="00632933"/>
    <w:rsid w:val="00634521"/>
    <w:rsid w:val="0063500F"/>
    <w:rsid w:val="00640809"/>
    <w:rsid w:val="00645315"/>
    <w:rsid w:val="00647C48"/>
    <w:rsid w:val="00657FD8"/>
    <w:rsid w:val="00661720"/>
    <w:rsid w:val="006650AE"/>
    <w:rsid w:val="0066535D"/>
    <w:rsid w:val="006700B6"/>
    <w:rsid w:val="00686C98"/>
    <w:rsid w:val="00686DA1"/>
    <w:rsid w:val="0069137A"/>
    <w:rsid w:val="00694834"/>
    <w:rsid w:val="006A55F3"/>
    <w:rsid w:val="006B03BD"/>
    <w:rsid w:val="006B6F57"/>
    <w:rsid w:val="006C766D"/>
    <w:rsid w:val="006D0733"/>
    <w:rsid w:val="006D23E1"/>
    <w:rsid w:val="006D35CA"/>
    <w:rsid w:val="006E59F5"/>
    <w:rsid w:val="00705A8B"/>
    <w:rsid w:val="007109D5"/>
    <w:rsid w:val="0071238D"/>
    <w:rsid w:val="00714D64"/>
    <w:rsid w:val="00733371"/>
    <w:rsid w:val="00735F14"/>
    <w:rsid w:val="00740441"/>
    <w:rsid w:val="007504C1"/>
    <w:rsid w:val="00750A76"/>
    <w:rsid w:val="007517F8"/>
    <w:rsid w:val="00753AFC"/>
    <w:rsid w:val="007554CC"/>
    <w:rsid w:val="007758DE"/>
    <w:rsid w:val="007852E6"/>
    <w:rsid w:val="007963CC"/>
    <w:rsid w:val="007A3521"/>
    <w:rsid w:val="007A5165"/>
    <w:rsid w:val="007A7EEC"/>
    <w:rsid w:val="007B1197"/>
    <w:rsid w:val="007B2C07"/>
    <w:rsid w:val="007B5B27"/>
    <w:rsid w:val="007C1ADA"/>
    <w:rsid w:val="007C22D4"/>
    <w:rsid w:val="007D5089"/>
    <w:rsid w:val="007E1B01"/>
    <w:rsid w:val="007F2D37"/>
    <w:rsid w:val="007F43D5"/>
    <w:rsid w:val="00801BE7"/>
    <w:rsid w:val="00805364"/>
    <w:rsid w:val="00806560"/>
    <w:rsid w:val="00811008"/>
    <w:rsid w:val="0081108C"/>
    <w:rsid w:val="0081191F"/>
    <w:rsid w:val="00811DD1"/>
    <w:rsid w:val="00817E4A"/>
    <w:rsid w:val="008333E0"/>
    <w:rsid w:val="0083397D"/>
    <w:rsid w:val="00835F3E"/>
    <w:rsid w:val="00840EA3"/>
    <w:rsid w:val="00841FD0"/>
    <w:rsid w:val="0084413D"/>
    <w:rsid w:val="008507B7"/>
    <w:rsid w:val="00853164"/>
    <w:rsid w:val="008536D9"/>
    <w:rsid w:val="00856050"/>
    <w:rsid w:val="00866CCA"/>
    <w:rsid w:val="00867A2A"/>
    <w:rsid w:val="00882B58"/>
    <w:rsid w:val="00883A0D"/>
    <w:rsid w:val="00886D44"/>
    <w:rsid w:val="00893E6E"/>
    <w:rsid w:val="008A268D"/>
    <w:rsid w:val="008B09F7"/>
    <w:rsid w:val="008B142C"/>
    <w:rsid w:val="008B44C6"/>
    <w:rsid w:val="008C0FDC"/>
    <w:rsid w:val="008C27C2"/>
    <w:rsid w:val="008C4FBF"/>
    <w:rsid w:val="008C5384"/>
    <w:rsid w:val="008C75AC"/>
    <w:rsid w:val="008D1BD5"/>
    <w:rsid w:val="008D6C88"/>
    <w:rsid w:val="008E371F"/>
    <w:rsid w:val="008E4D08"/>
    <w:rsid w:val="008F1024"/>
    <w:rsid w:val="008F150C"/>
    <w:rsid w:val="008F3D4E"/>
    <w:rsid w:val="009035E3"/>
    <w:rsid w:val="00906CE2"/>
    <w:rsid w:val="009142FD"/>
    <w:rsid w:val="0091530A"/>
    <w:rsid w:val="00920837"/>
    <w:rsid w:val="009214FE"/>
    <w:rsid w:val="00922694"/>
    <w:rsid w:val="00940C10"/>
    <w:rsid w:val="00940C55"/>
    <w:rsid w:val="00941737"/>
    <w:rsid w:val="00954E06"/>
    <w:rsid w:val="00970885"/>
    <w:rsid w:val="00982717"/>
    <w:rsid w:val="00983FD0"/>
    <w:rsid w:val="009872A5"/>
    <w:rsid w:val="00994B6D"/>
    <w:rsid w:val="009961CF"/>
    <w:rsid w:val="009A3921"/>
    <w:rsid w:val="009A42CC"/>
    <w:rsid w:val="009B1937"/>
    <w:rsid w:val="009B53F0"/>
    <w:rsid w:val="009B5FA7"/>
    <w:rsid w:val="009B6153"/>
    <w:rsid w:val="009B6E6B"/>
    <w:rsid w:val="009B72A2"/>
    <w:rsid w:val="009C64D7"/>
    <w:rsid w:val="009D168D"/>
    <w:rsid w:val="009D39DE"/>
    <w:rsid w:val="009D44E0"/>
    <w:rsid w:val="009D5F31"/>
    <w:rsid w:val="009E18FD"/>
    <w:rsid w:val="009E24D5"/>
    <w:rsid w:val="009E27BD"/>
    <w:rsid w:val="009E56AC"/>
    <w:rsid w:val="009E7FF0"/>
    <w:rsid w:val="00A073D6"/>
    <w:rsid w:val="00A208DA"/>
    <w:rsid w:val="00A2383E"/>
    <w:rsid w:val="00A23E21"/>
    <w:rsid w:val="00A370DB"/>
    <w:rsid w:val="00A41E80"/>
    <w:rsid w:val="00A52DAE"/>
    <w:rsid w:val="00A53BD1"/>
    <w:rsid w:val="00A554CD"/>
    <w:rsid w:val="00A64B41"/>
    <w:rsid w:val="00A7173C"/>
    <w:rsid w:val="00A77026"/>
    <w:rsid w:val="00A771AC"/>
    <w:rsid w:val="00A910AC"/>
    <w:rsid w:val="00A9768D"/>
    <w:rsid w:val="00AA03AB"/>
    <w:rsid w:val="00AA053C"/>
    <w:rsid w:val="00AA0988"/>
    <w:rsid w:val="00AA4F10"/>
    <w:rsid w:val="00AB1FC3"/>
    <w:rsid w:val="00AB7FA7"/>
    <w:rsid w:val="00AD1BE7"/>
    <w:rsid w:val="00AD4D10"/>
    <w:rsid w:val="00AE229D"/>
    <w:rsid w:val="00AF0F23"/>
    <w:rsid w:val="00AF6797"/>
    <w:rsid w:val="00B02E51"/>
    <w:rsid w:val="00B136D5"/>
    <w:rsid w:val="00B20B7F"/>
    <w:rsid w:val="00B21D0C"/>
    <w:rsid w:val="00B27D05"/>
    <w:rsid w:val="00B27D21"/>
    <w:rsid w:val="00B32193"/>
    <w:rsid w:val="00B42E27"/>
    <w:rsid w:val="00B4393B"/>
    <w:rsid w:val="00B518AE"/>
    <w:rsid w:val="00B535E4"/>
    <w:rsid w:val="00B569B4"/>
    <w:rsid w:val="00B639B4"/>
    <w:rsid w:val="00B66B5E"/>
    <w:rsid w:val="00B82A10"/>
    <w:rsid w:val="00B87B80"/>
    <w:rsid w:val="00BA28EF"/>
    <w:rsid w:val="00BA7D37"/>
    <w:rsid w:val="00BB4D36"/>
    <w:rsid w:val="00BC4749"/>
    <w:rsid w:val="00BC5363"/>
    <w:rsid w:val="00BE3000"/>
    <w:rsid w:val="00BE3720"/>
    <w:rsid w:val="00BE581B"/>
    <w:rsid w:val="00BF5579"/>
    <w:rsid w:val="00BF6910"/>
    <w:rsid w:val="00BF6B75"/>
    <w:rsid w:val="00C10D85"/>
    <w:rsid w:val="00C11EA1"/>
    <w:rsid w:val="00C13DCA"/>
    <w:rsid w:val="00C229A5"/>
    <w:rsid w:val="00C26FE9"/>
    <w:rsid w:val="00C511D3"/>
    <w:rsid w:val="00C53C21"/>
    <w:rsid w:val="00C53ED9"/>
    <w:rsid w:val="00C63405"/>
    <w:rsid w:val="00C66071"/>
    <w:rsid w:val="00C701B3"/>
    <w:rsid w:val="00C70519"/>
    <w:rsid w:val="00C728A2"/>
    <w:rsid w:val="00C80810"/>
    <w:rsid w:val="00C8143D"/>
    <w:rsid w:val="00C853B9"/>
    <w:rsid w:val="00C86076"/>
    <w:rsid w:val="00CA6466"/>
    <w:rsid w:val="00CC2D93"/>
    <w:rsid w:val="00CD012A"/>
    <w:rsid w:val="00CD067D"/>
    <w:rsid w:val="00CD3B1A"/>
    <w:rsid w:val="00CD60AC"/>
    <w:rsid w:val="00CD7B44"/>
    <w:rsid w:val="00CE74C5"/>
    <w:rsid w:val="00CF0A47"/>
    <w:rsid w:val="00CF1714"/>
    <w:rsid w:val="00CF61B0"/>
    <w:rsid w:val="00CF6DBC"/>
    <w:rsid w:val="00D05612"/>
    <w:rsid w:val="00D10760"/>
    <w:rsid w:val="00D1525D"/>
    <w:rsid w:val="00D22B5A"/>
    <w:rsid w:val="00D2308D"/>
    <w:rsid w:val="00D23343"/>
    <w:rsid w:val="00D25D59"/>
    <w:rsid w:val="00D333DE"/>
    <w:rsid w:val="00D349CD"/>
    <w:rsid w:val="00D3790D"/>
    <w:rsid w:val="00D4400F"/>
    <w:rsid w:val="00D466E2"/>
    <w:rsid w:val="00D5100B"/>
    <w:rsid w:val="00D57641"/>
    <w:rsid w:val="00D72353"/>
    <w:rsid w:val="00D81358"/>
    <w:rsid w:val="00D90039"/>
    <w:rsid w:val="00D90792"/>
    <w:rsid w:val="00D947B0"/>
    <w:rsid w:val="00D947BE"/>
    <w:rsid w:val="00D949F1"/>
    <w:rsid w:val="00DB2DE5"/>
    <w:rsid w:val="00DB4353"/>
    <w:rsid w:val="00DD01D4"/>
    <w:rsid w:val="00DE0BF6"/>
    <w:rsid w:val="00DE402E"/>
    <w:rsid w:val="00DE5ECC"/>
    <w:rsid w:val="00E0612E"/>
    <w:rsid w:val="00E06F8F"/>
    <w:rsid w:val="00E14344"/>
    <w:rsid w:val="00E15702"/>
    <w:rsid w:val="00E169F3"/>
    <w:rsid w:val="00E2039E"/>
    <w:rsid w:val="00E209AD"/>
    <w:rsid w:val="00E32BB1"/>
    <w:rsid w:val="00E358C9"/>
    <w:rsid w:val="00E36AB8"/>
    <w:rsid w:val="00E4490D"/>
    <w:rsid w:val="00E457EE"/>
    <w:rsid w:val="00E54064"/>
    <w:rsid w:val="00E648BC"/>
    <w:rsid w:val="00E70FE8"/>
    <w:rsid w:val="00E773FF"/>
    <w:rsid w:val="00E83AB5"/>
    <w:rsid w:val="00E86BF0"/>
    <w:rsid w:val="00E932D4"/>
    <w:rsid w:val="00EC0056"/>
    <w:rsid w:val="00EC6B28"/>
    <w:rsid w:val="00ED3C10"/>
    <w:rsid w:val="00F00161"/>
    <w:rsid w:val="00F02A99"/>
    <w:rsid w:val="00F115CA"/>
    <w:rsid w:val="00F139FA"/>
    <w:rsid w:val="00F257B2"/>
    <w:rsid w:val="00F338EC"/>
    <w:rsid w:val="00F41F47"/>
    <w:rsid w:val="00F43C13"/>
    <w:rsid w:val="00F43CF7"/>
    <w:rsid w:val="00F479F3"/>
    <w:rsid w:val="00F5082F"/>
    <w:rsid w:val="00F57A1F"/>
    <w:rsid w:val="00F61278"/>
    <w:rsid w:val="00F62096"/>
    <w:rsid w:val="00F634D0"/>
    <w:rsid w:val="00F6699C"/>
    <w:rsid w:val="00F72187"/>
    <w:rsid w:val="00F75C6E"/>
    <w:rsid w:val="00F75E52"/>
    <w:rsid w:val="00F76EA0"/>
    <w:rsid w:val="00F84A5D"/>
    <w:rsid w:val="00F916D9"/>
    <w:rsid w:val="00F95266"/>
    <w:rsid w:val="00F96097"/>
    <w:rsid w:val="00FA1F24"/>
    <w:rsid w:val="00FB1704"/>
    <w:rsid w:val="00FB206A"/>
    <w:rsid w:val="00FB57E2"/>
    <w:rsid w:val="00FB6BC8"/>
    <w:rsid w:val="00FC1F91"/>
    <w:rsid w:val="00FC472C"/>
    <w:rsid w:val="00FC5D9E"/>
    <w:rsid w:val="00FD0049"/>
    <w:rsid w:val="00FE6620"/>
    <w:rsid w:val="00FF0F4A"/>
    <w:rsid w:val="00FF2485"/>
    <w:rsid w:val="00FF2761"/>
    <w:rsid w:val="00FF632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E22C6"/>
  <w15:docId w15:val="{9DE2BE1F-5E8F-4178-A30D-557C1FDFB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iPriority="0"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1" w:line="250" w:lineRule="auto"/>
      <w:ind w:left="10" w:right="183"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38"/>
      <w:ind w:left="730"/>
      <w:outlineLvl w:val="0"/>
    </w:pPr>
    <w:rPr>
      <w:rFonts w:ascii="Arial" w:eastAsia="Arial" w:hAnsi="Arial" w:cs="Arial"/>
      <w:b/>
      <w:color w:val="000000"/>
      <w:sz w:val="56"/>
    </w:rPr>
  </w:style>
  <w:style w:type="paragraph" w:styleId="Heading2">
    <w:name w:val="heading 2"/>
    <w:next w:val="Normal"/>
    <w:link w:val="Heading2Char"/>
    <w:uiPriority w:val="9"/>
    <w:unhideWhenUsed/>
    <w:qFormat/>
    <w:pPr>
      <w:keepNext/>
      <w:keepLines/>
      <w:spacing w:after="147"/>
      <w:ind w:left="1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187"/>
      <w:ind w:left="10" w:hanging="10"/>
      <w:outlineLvl w:val="2"/>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000000"/>
      <w:sz w:val="56"/>
    </w:rPr>
  </w:style>
  <w:style w:type="character" w:customStyle="1" w:styleId="Heading3Char">
    <w:name w:val="Heading 3 Char"/>
    <w:link w:val="Heading3"/>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333E0"/>
    <w:rPr>
      <w:color w:val="0563C1" w:themeColor="hyperlink"/>
      <w:u w:val="single"/>
    </w:rPr>
  </w:style>
  <w:style w:type="character" w:styleId="UnresolvedMention">
    <w:name w:val="Unresolved Mention"/>
    <w:basedOn w:val="DefaultParagraphFont"/>
    <w:uiPriority w:val="99"/>
    <w:semiHidden/>
    <w:unhideWhenUsed/>
    <w:rsid w:val="008333E0"/>
    <w:rPr>
      <w:color w:val="605E5C"/>
      <w:shd w:val="clear" w:color="auto" w:fill="E1DFDD"/>
    </w:rPr>
  </w:style>
  <w:style w:type="paragraph" w:styleId="ListParagraph">
    <w:name w:val="List Paragraph"/>
    <w:basedOn w:val="Normal"/>
    <w:uiPriority w:val="34"/>
    <w:qFormat/>
    <w:rsid w:val="00D333DE"/>
    <w:pPr>
      <w:ind w:left="720"/>
      <w:contextualSpacing/>
    </w:pPr>
  </w:style>
  <w:style w:type="paragraph" w:styleId="FootnoteText">
    <w:name w:val="footnote text"/>
    <w:basedOn w:val="Normal"/>
    <w:link w:val="FootnoteTextChar"/>
    <w:uiPriority w:val="99"/>
    <w:semiHidden/>
    <w:unhideWhenUsed/>
    <w:rsid w:val="00C11E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1EA1"/>
    <w:rPr>
      <w:rFonts w:ascii="Arial" w:eastAsia="Arial" w:hAnsi="Arial" w:cs="Arial"/>
      <w:color w:val="000000"/>
      <w:sz w:val="20"/>
      <w:szCs w:val="20"/>
    </w:rPr>
  </w:style>
  <w:style w:type="character" w:styleId="FootnoteReference">
    <w:name w:val="footnote reference"/>
    <w:basedOn w:val="DefaultParagraphFont"/>
    <w:rsid w:val="00C11EA1"/>
    <w:rPr>
      <w:vertAlign w:val="superscript"/>
    </w:rPr>
  </w:style>
  <w:style w:type="table" w:styleId="TableList8">
    <w:name w:val="Table List 8"/>
    <w:basedOn w:val="TableNormal"/>
    <w:rsid w:val="006B03BD"/>
    <w:pPr>
      <w:spacing w:before="200" w:after="200" w:line="276" w:lineRule="auto"/>
    </w:pPr>
    <w:rPr>
      <w:rFonts w:ascii="Calibri" w:eastAsia="Times New Roman" w:hAnsi="Calibri" w:cs="Times New Roman"/>
      <w:sz w:val="20"/>
      <w:szCs w:val="20"/>
      <w:lang w:val="en-US"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0">
    <w:name w:val="Table Grid"/>
    <w:basedOn w:val="TableNormal"/>
    <w:uiPriority w:val="39"/>
    <w:rsid w:val="00E061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E6620"/>
    <w:pPr>
      <w:spacing w:before="240" w:after="0"/>
      <w:ind w:left="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FE6620"/>
    <w:pPr>
      <w:spacing w:after="100"/>
      <w:ind w:left="0"/>
    </w:pPr>
  </w:style>
  <w:style w:type="paragraph" w:styleId="TOC2">
    <w:name w:val="toc 2"/>
    <w:basedOn w:val="Normal"/>
    <w:next w:val="Normal"/>
    <w:autoRedefine/>
    <w:uiPriority w:val="39"/>
    <w:unhideWhenUsed/>
    <w:rsid w:val="00FE6620"/>
    <w:pPr>
      <w:spacing w:after="100"/>
      <w:ind w:left="240"/>
    </w:pPr>
  </w:style>
  <w:style w:type="paragraph" w:styleId="TOC3">
    <w:name w:val="toc 3"/>
    <w:basedOn w:val="Normal"/>
    <w:next w:val="Normal"/>
    <w:autoRedefine/>
    <w:uiPriority w:val="39"/>
    <w:unhideWhenUsed/>
    <w:rsid w:val="00FE6620"/>
    <w:pPr>
      <w:spacing w:after="100"/>
      <w:ind w:left="480"/>
    </w:pPr>
  </w:style>
  <w:style w:type="character" w:styleId="CommentReference">
    <w:name w:val="annotation reference"/>
    <w:basedOn w:val="DefaultParagraphFont"/>
    <w:uiPriority w:val="99"/>
    <w:semiHidden/>
    <w:unhideWhenUsed/>
    <w:rsid w:val="001C2DF9"/>
    <w:rPr>
      <w:sz w:val="16"/>
      <w:szCs w:val="16"/>
    </w:rPr>
  </w:style>
  <w:style w:type="paragraph" w:styleId="CommentText">
    <w:name w:val="annotation text"/>
    <w:basedOn w:val="Normal"/>
    <w:link w:val="CommentTextChar"/>
    <w:uiPriority w:val="99"/>
    <w:unhideWhenUsed/>
    <w:rsid w:val="001C2DF9"/>
    <w:pPr>
      <w:spacing w:line="240" w:lineRule="auto"/>
    </w:pPr>
    <w:rPr>
      <w:sz w:val="20"/>
      <w:szCs w:val="20"/>
    </w:rPr>
  </w:style>
  <w:style w:type="character" w:customStyle="1" w:styleId="CommentTextChar">
    <w:name w:val="Comment Text Char"/>
    <w:basedOn w:val="DefaultParagraphFont"/>
    <w:link w:val="CommentText"/>
    <w:uiPriority w:val="99"/>
    <w:rsid w:val="001C2DF9"/>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1C2DF9"/>
    <w:rPr>
      <w:b/>
      <w:bCs/>
    </w:rPr>
  </w:style>
  <w:style w:type="character" w:customStyle="1" w:styleId="CommentSubjectChar">
    <w:name w:val="Comment Subject Char"/>
    <w:basedOn w:val="CommentTextChar"/>
    <w:link w:val="CommentSubject"/>
    <w:uiPriority w:val="99"/>
    <w:semiHidden/>
    <w:rsid w:val="001C2DF9"/>
    <w:rPr>
      <w:rFonts w:ascii="Arial" w:eastAsia="Arial" w:hAnsi="Arial" w:cs="Arial"/>
      <w:b/>
      <w:bCs/>
      <w:color w:val="000000"/>
      <w:sz w:val="20"/>
      <w:szCs w:val="20"/>
    </w:rPr>
  </w:style>
  <w:style w:type="paragraph" w:styleId="Revision">
    <w:name w:val="Revision"/>
    <w:hidden/>
    <w:uiPriority w:val="99"/>
    <w:semiHidden/>
    <w:rsid w:val="001C2DF9"/>
    <w:pPr>
      <w:spacing w:after="0" w:line="240" w:lineRule="auto"/>
    </w:pPr>
    <w:rPr>
      <w:rFonts w:ascii="Arial" w:eastAsia="Arial" w:hAnsi="Arial" w:cs="Arial"/>
      <w:color w:val="000000"/>
      <w:sz w:val="24"/>
    </w:rPr>
  </w:style>
  <w:style w:type="paragraph" w:styleId="Footer">
    <w:name w:val="footer"/>
    <w:basedOn w:val="Normal"/>
    <w:link w:val="FooterChar"/>
    <w:uiPriority w:val="99"/>
    <w:unhideWhenUsed/>
    <w:rsid w:val="00AB1FC3"/>
    <w:pPr>
      <w:tabs>
        <w:tab w:val="center" w:pos="4680"/>
        <w:tab w:val="right" w:pos="9360"/>
      </w:tabs>
      <w:spacing w:after="0" w:line="240" w:lineRule="auto"/>
      <w:ind w:left="0" w:right="0" w:firstLine="0"/>
      <w:jc w:val="left"/>
    </w:pPr>
    <w:rPr>
      <w:rFonts w:asciiTheme="minorHAnsi" w:eastAsiaTheme="minorEastAsia" w:hAnsiTheme="minorHAnsi" w:cs="Times New Roman"/>
      <w:color w:val="auto"/>
      <w:sz w:val="22"/>
      <w:lang w:val="en-US" w:eastAsia="en-US"/>
    </w:rPr>
  </w:style>
  <w:style w:type="character" w:customStyle="1" w:styleId="FooterChar">
    <w:name w:val="Footer Char"/>
    <w:basedOn w:val="DefaultParagraphFont"/>
    <w:link w:val="Footer"/>
    <w:uiPriority w:val="99"/>
    <w:rsid w:val="00AB1FC3"/>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Lethabo\Desktop\Econometrics%20Study%20Guide\Study%20Guide%20Econometrics%202.docx" TargetMode="External"/><Relationship Id="rId18" Type="http://schemas.openxmlformats.org/officeDocument/2006/relationships/hyperlink" Target="file:///C:\Users\Lethabo\Desktop\Econometrics%20Study%20Guide\Study%20Guide%20Econometrics%202.docx" TargetMode="External"/><Relationship Id="rId26" Type="http://schemas.openxmlformats.org/officeDocument/2006/relationships/hyperlink" Target="http://users.manchester.edu/Facstaff/SSNaragon/Online/Misc/Terms.html" TargetMode="External"/><Relationship Id="rId39" Type="http://schemas.microsoft.com/office/2011/relationships/people" Target="people.xml"/><Relationship Id="rId21" Type="http://schemas.openxmlformats.org/officeDocument/2006/relationships/hyperlink" Target="mailto:LuvhimbiFJ@tut.ac.za"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C:\Users\Lethabo\Desktop\Econometrics%20Study%20Guide\Study%20Guide%20Econometrics%202.docx" TargetMode="External"/><Relationship Id="rId17" Type="http://schemas.openxmlformats.org/officeDocument/2006/relationships/hyperlink" Target="file:///C:\Users\Lethabo\Desktop\Econometrics%20Study%20Guide\Study%20Guide%20Econometrics%202.docx" TargetMode="External"/><Relationship Id="rId25" Type="http://schemas.openxmlformats.org/officeDocument/2006/relationships/hyperlink" Target="http://users.manchester.edu/Facstaff/SSNaragon/Online/Misc/Terms.html"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Lethabo\Desktop\Econometrics%20Study%20Guide\Study%20Guide%20Econometrics%202.docx" TargetMode="External"/><Relationship Id="rId20" Type="http://schemas.openxmlformats.org/officeDocument/2006/relationships/hyperlink" Target="mailto:DlaminiHC@tut.ac.za" TargetMode="External"/><Relationship Id="rId29" Type="http://schemas.openxmlformats.org/officeDocument/2006/relationships/hyperlink" Target="http://users.manchester.edu/Facstaff/SSNaragon/Online/Misc/Term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ethabo\Desktop\Econometrics%20Study%20Guide\Study%20Guide%20Econometrics%202.docx" TargetMode="External"/><Relationship Id="rId24" Type="http://schemas.openxmlformats.org/officeDocument/2006/relationships/hyperlink" Target="http://users.manchester.edu/Facstaff/SSNaragon/Online/Misc/Terms.html" TargetMode="External"/><Relationship Id="rId32" Type="http://schemas.openxmlformats.org/officeDocument/2006/relationships/header" Target="header1.xm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Lethabo\Desktop\Econometrics%20Study%20Guide\Study%20Guide%20Econometrics%202.docx" TargetMode="External"/><Relationship Id="rId23" Type="http://schemas.openxmlformats.org/officeDocument/2006/relationships/hyperlink" Target="http://users.manchester.edu/Facstaff/SSNaragon/Online/Misc/Terms.html" TargetMode="External"/><Relationship Id="rId28" Type="http://schemas.openxmlformats.org/officeDocument/2006/relationships/hyperlink" Target="http://users.manchester.edu/Facstaff/SSNaragon/Online/Misc/Terms.html" TargetMode="External"/><Relationship Id="rId36" Type="http://schemas.openxmlformats.org/officeDocument/2006/relationships/header" Target="header3.xml"/><Relationship Id="rId10" Type="http://schemas.openxmlformats.org/officeDocument/2006/relationships/hyperlink" Target="file:///C:\Users\Lethabo\Desktop\Econometrics%20Study%20Guide\Study%20Guide%20Econometrics%202.docx" TargetMode="External"/><Relationship Id="rId19" Type="http://schemas.openxmlformats.org/officeDocument/2006/relationships/hyperlink" Target="mailto:MadibaL@tut.ac.za" TargetMode="External"/><Relationship Id="rId31" Type="http://schemas.openxmlformats.org/officeDocument/2006/relationships/hyperlink" Target="http://users.manchester.edu/Facstaff/SSNaragon/Online/Misc/Terms.html" TargetMode="External"/><Relationship Id="rId4" Type="http://schemas.openxmlformats.org/officeDocument/2006/relationships/settings" Target="settings.xml"/><Relationship Id="rId9" Type="http://schemas.openxmlformats.org/officeDocument/2006/relationships/hyperlink" Target="file:///C:\Users\Lethabo\Desktop\Econometrics%20Study%20Guide\Study%20Guide%20Econometrics%202.docx" TargetMode="External"/><Relationship Id="rId14" Type="http://schemas.openxmlformats.org/officeDocument/2006/relationships/hyperlink" Target="file:///C:\Users\Lethabo\Desktop\Econometrics%20Study%20Guide\Study%20Guide%20Econometrics%202.docx" TargetMode="External"/><Relationship Id="rId22" Type="http://schemas.openxmlformats.org/officeDocument/2006/relationships/hyperlink" Target="http://users.manchester.edu/Facstaff/SSNaragon/Online/Misc/Terms.html" TargetMode="External"/><Relationship Id="rId27" Type="http://schemas.openxmlformats.org/officeDocument/2006/relationships/hyperlink" Target="http://users.manchester.edu/Facstaff/SSNaragon/Online/Misc/Terms.html" TargetMode="External"/><Relationship Id="rId30" Type="http://schemas.openxmlformats.org/officeDocument/2006/relationships/hyperlink" Target="http://users.manchester.edu/Facstaff/SSNaragon/Online/Misc/Terms.html" TargetMode="External"/><Relationship Id="rId35" Type="http://schemas.openxmlformats.org/officeDocument/2006/relationships/footer" Target="footer2.xml"/><Relationship Id="rId8" Type="http://schemas.openxmlformats.org/officeDocument/2006/relationships/image" Target="media/image2.jpe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2D8BE-477C-474E-AC72-81D9F244F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5841</Words>
  <Characters>33294</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PC-2333805$</dc:creator>
  <cp:keywords/>
  <cp:lastModifiedBy>Bhekithemba Khanyisane Mdlalose</cp:lastModifiedBy>
  <cp:revision>10</cp:revision>
  <dcterms:created xsi:type="dcterms:W3CDTF">2023-12-13T02:11:00Z</dcterms:created>
  <dcterms:modified xsi:type="dcterms:W3CDTF">2024-02-03T10:55:00Z</dcterms:modified>
</cp:coreProperties>
</file>